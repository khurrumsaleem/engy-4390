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7DC7A" w14:textId="04C86D10" w:rsidR="5ABE3757" w:rsidRPr="00B836A7" w:rsidRDefault="5ABE3757" w:rsidP="006C316D">
      <w:pPr>
        <w:jc w:val="center"/>
        <w:rPr>
          <w:rFonts w:ascii="Times New Roman" w:eastAsia="Helvetica" w:hAnsi="Times New Roman" w:cs="Times New Roman"/>
          <w:b/>
          <w:bCs/>
          <w:sz w:val="20"/>
          <w:szCs w:val="20"/>
        </w:rPr>
      </w:pPr>
      <w:r w:rsidRPr="00B836A7">
        <w:rPr>
          <w:rFonts w:ascii="Times New Roman" w:eastAsia="Helvetica" w:hAnsi="Times New Roman" w:cs="Times New Roman"/>
          <w:b/>
          <w:bCs/>
          <w:sz w:val="20"/>
          <w:szCs w:val="20"/>
        </w:rPr>
        <w:t>D</w:t>
      </w:r>
      <w:r w:rsidR="00874D45" w:rsidRPr="00B836A7">
        <w:rPr>
          <w:rFonts w:ascii="Times New Roman" w:eastAsia="Helvetica" w:hAnsi="Times New Roman" w:cs="Times New Roman"/>
          <w:b/>
          <w:bCs/>
          <w:sz w:val="20"/>
          <w:szCs w:val="20"/>
        </w:rPr>
        <w:t>ynamic</w:t>
      </w:r>
      <w:r w:rsidR="00AD0CD8" w:rsidRPr="00B836A7">
        <w:rPr>
          <w:rFonts w:ascii="Times New Roman" w:eastAsia="Helvetica" w:hAnsi="Times New Roman" w:cs="Times New Roman"/>
          <w:b/>
          <w:bCs/>
          <w:sz w:val="20"/>
          <w:szCs w:val="20"/>
        </w:rPr>
        <w:t>ally Couple</w:t>
      </w:r>
      <w:r w:rsidR="00435D22" w:rsidRPr="00B836A7">
        <w:rPr>
          <w:rFonts w:ascii="Times New Roman" w:eastAsia="Helvetica" w:hAnsi="Times New Roman" w:cs="Times New Roman"/>
          <w:b/>
          <w:bCs/>
          <w:sz w:val="20"/>
          <w:szCs w:val="20"/>
        </w:rPr>
        <w:t>d</w:t>
      </w:r>
      <w:r w:rsidR="00AD0CD8" w:rsidRPr="00B836A7">
        <w:rPr>
          <w:rFonts w:ascii="Times New Roman" w:eastAsia="Helvetica" w:hAnsi="Times New Roman" w:cs="Times New Roman"/>
          <w:b/>
          <w:bCs/>
          <w:sz w:val="20"/>
          <w:szCs w:val="20"/>
        </w:rPr>
        <w:t xml:space="preserve"> Extended Balance of Plant</w:t>
      </w:r>
      <w:r w:rsidR="00854AE2">
        <w:rPr>
          <w:rFonts w:ascii="Times New Roman" w:eastAsia="Helvetica" w:hAnsi="Times New Roman" w:cs="Times New Roman"/>
          <w:b/>
          <w:bCs/>
          <w:sz w:val="20"/>
          <w:szCs w:val="20"/>
        </w:rPr>
        <w:t xml:space="preserve"> </w:t>
      </w:r>
      <w:r w:rsidR="002A3D93">
        <w:rPr>
          <w:rFonts w:ascii="Times New Roman" w:eastAsia="Helvetica" w:hAnsi="Times New Roman" w:cs="Times New Roman"/>
          <w:b/>
          <w:bCs/>
          <w:sz w:val="20"/>
          <w:szCs w:val="20"/>
        </w:rPr>
        <w:t>for an SMR</w:t>
      </w:r>
    </w:p>
    <w:p w14:paraId="09A38710" w14:textId="26CBC13E" w:rsidR="4663B23B" w:rsidRPr="00B836A7" w:rsidRDefault="4663B23B" w:rsidP="568EDBED">
      <w:pPr>
        <w:jc w:val="center"/>
        <w:rPr>
          <w:rFonts w:ascii="Times New Roman" w:eastAsia="Times New Roman" w:hAnsi="Times New Roman" w:cs="Times New Roman"/>
          <w:color w:val="000000" w:themeColor="text1"/>
          <w:sz w:val="20"/>
          <w:szCs w:val="20"/>
        </w:rPr>
      </w:pPr>
      <w:r w:rsidRPr="00B836A7">
        <w:rPr>
          <w:rFonts w:ascii="Times New Roman" w:eastAsia="Times New Roman" w:hAnsi="Times New Roman" w:cs="Times New Roman"/>
          <w:color w:val="000000" w:themeColor="text1"/>
          <w:sz w:val="20"/>
          <w:szCs w:val="20"/>
        </w:rPr>
        <w:t>Nikolaus Kemper</w:t>
      </w:r>
      <w:r w:rsidRPr="00B836A7">
        <w:rPr>
          <w:rFonts w:ascii="Times New Roman" w:eastAsia="Times New Roman" w:hAnsi="Times New Roman" w:cs="Times New Roman"/>
          <w:color w:val="000000" w:themeColor="text1"/>
          <w:sz w:val="20"/>
          <w:szCs w:val="20"/>
          <w:vertAlign w:val="superscript"/>
        </w:rPr>
        <w:t>*</w:t>
      </w:r>
      <w:r w:rsidRPr="00B836A7">
        <w:rPr>
          <w:rFonts w:ascii="Times New Roman" w:eastAsia="Times New Roman" w:hAnsi="Times New Roman" w:cs="Times New Roman"/>
          <w:color w:val="000000" w:themeColor="text1"/>
          <w:sz w:val="20"/>
          <w:szCs w:val="20"/>
        </w:rPr>
        <w:t>, Jack Kennedy</w:t>
      </w:r>
      <w:r w:rsidRPr="00B836A7">
        <w:rPr>
          <w:rFonts w:ascii="Times New Roman" w:eastAsia="Times New Roman" w:hAnsi="Times New Roman" w:cs="Times New Roman"/>
          <w:color w:val="000000" w:themeColor="text1"/>
          <w:sz w:val="20"/>
          <w:szCs w:val="20"/>
          <w:vertAlign w:val="superscript"/>
        </w:rPr>
        <w:t>†</w:t>
      </w:r>
      <w:r w:rsidRPr="00B836A7">
        <w:rPr>
          <w:rFonts w:ascii="Times New Roman" w:eastAsia="Times New Roman" w:hAnsi="Times New Roman" w:cs="Times New Roman"/>
          <w:color w:val="000000" w:themeColor="text1"/>
          <w:sz w:val="20"/>
          <w:szCs w:val="20"/>
        </w:rPr>
        <w:t>, and Valmor F. de Almeida</w:t>
      </w:r>
      <w:r w:rsidRPr="00B836A7">
        <w:rPr>
          <w:rFonts w:ascii="Times New Roman" w:eastAsia="Times New Roman" w:hAnsi="Times New Roman" w:cs="Times New Roman"/>
          <w:color w:val="000000" w:themeColor="text1"/>
          <w:sz w:val="20"/>
          <w:szCs w:val="20"/>
          <w:vertAlign w:val="superscript"/>
        </w:rPr>
        <w:t>‡</w:t>
      </w:r>
    </w:p>
    <w:p w14:paraId="2C5C79A4" w14:textId="14425E19" w:rsidR="4663B23B" w:rsidRPr="00B836A7" w:rsidRDefault="4663B23B" w:rsidP="568EDBED">
      <w:pPr>
        <w:jc w:val="center"/>
        <w:rPr>
          <w:rFonts w:ascii="Times New Roman" w:eastAsia="Times New Roman" w:hAnsi="Times New Roman" w:cs="Times New Roman"/>
          <w:color w:val="000000" w:themeColor="text1"/>
          <w:sz w:val="20"/>
          <w:szCs w:val="20"/>
        </w:rPr>
      </w:pPr>
      <w:r w:rsidRPr="00B836A7">
        <w:rPr>
          <w:rFonts w:ascii="Times New Roman" w:eastAsia="Times New Roman" w:hAnsi="Times New Roman" w:cs="Times New Roman"/>
          <w:i/>
          <w:iCs/>
          <w:color w:val="000000" w:themeColor="text1"/>
          <w:sz w:val="20"/>
          <w:szCs w:val="20"/>
        </w:rPr>
        <w:t xml:space="preserve">*University of Massachusetts Lowell, Dept. of Chemical Engineering, Lowell, MA, 01854, </w:t>
      </w:r>
      <w:hyperlink r:id="rId6">
        <w:r w:rsidR="7E9902D0" w:rsidRPr="00B836A7">
          <w:rPr>
            <w:rStyle w:val="Hyperlink"/>
            <w:rFonts w:ascii="Times New Roman" w:eastAsia="Times New Roman" w:hAnsi="Times New Roman" w:cs="Times New Roman"/>
            <w:i/>
            <w:sz w:val="20"/>
            <w:szCs w:val="20"/>
          </w:rPr>
          <w:t>Nikolaus_Kemper@student.uml.edu</w:t>
        </w:r>
      </w:hyperlink>
      <w:r w:rsidRPr="00B836A7">
        <w:rPr>
          <w:rFonts w:ascii="Times New Roman" w:eastAsia="Times New Roman" w:hAnsi="Times New Roman" w:cs="Times New Roman"/>
          <w:i/>
          <w:iCs/>
          <w:color w:val="000000" w:themeColor="text1"/>
          <w:sz w:val="20"/>
          <w:szCs w:val="20"/>
        </w:rPr>
        <w:t xml:space="preserve">, </w:t>
      </w:r>
      <w:r w:rsidRPr="00B836A7">
        <w:rPr>
          <w:rFonts w:ascii="Times New Roman" w:eastAsia="Times New Roman" w:hAnsi="Times New Roman" w:cs="Times New Roman"/>
          <w:color w:val="000000" w:themeColor="text1"/>
          <w:sz w:val="20"/>
          <w:szCs w:val="20"/>
        </w:rPr>
        <w:t>†</w:t>
      </w:r>
      <w:r w:rsidRPr="00B836A7">
        <w:rPr>
          <w:rFonts w:ascii="Times New Roman" w:eastAsia="Times New Roman" w:hAnsi="Times New Roman" w:cs="Times New Roman"/>
          <w:i/>
          <w:iCs/>
          <w:color w:val="000000" w:themeColor="text1"/>
          <w:sz w:val="20"/>
          <w:szCs w:val="20"/>
        </w:rPr>
        <w:t xml:space="preserve">University of Massachusetts Lowell, Dept. of Chemical Engineering, Lowell, MA, 01854, </w:t>
      </w:r>
      <w:hyperlink r:id="rId7">
        <w:r w:rsidR="09E0C991" w:rsidRPr="00B836A7">
          <w:rPr>
            <w:rStyle w:val="Hyperlink"/>
            <w:rFonts w:ascii="Times New Roman" w:eastAsia="Times New Roman" w:hAnsi="Times New Roman" w:cs="Times New Roman"/>
            <w:i/>
            <w:sz w:val="20"/>
            <w:szCs w:val="20"/>
          </w:rPr>
          <w:t>Jack_Kennedy@student.uml.edu</w:t>
        </w:r>
      </w:hyperlink>
      <w:r w:rsidRPr="00B836A7">
        <w:rPr>
          <w:rFonts w:ascii="Times New Roman" w:eastAsia="Times New Roman" w:hAnsi="Times New Roman" w:cs="Times New Roman"/>
          <w:i/>
          <w:iCs/>
          <w:color w:val="000000" w:themeColor="text1"/>
          <w:sz w:val="20"/>
          <w:szCs w:val="20"/>
        </w:rPr>
        <w:t xml:space="preserve">, </w:t>
      </w:r>
      <w:r w:rsidRPr="00B836A7">
        <w:rPr>
          <w:rFonts w:ascii="Times New Roman" w:eastAsia="Times New Roman" w:hAnsi="Times New Roman" w:cs="Times New Roman"/>
          <w:color w:val="000000" w:themeColor="text1"/>
          <w:sz w:val="20"/>
          <w:szCs w:val="20"/>
        </w:rPr>
        <w:t>‡</w:t>
      </w:r>
      <w:r w:rsidRPr="00B836A7">
        <w:rPr>
          <w:rFonts w:ascii="Times New Roman" w:eastAsia="Times New Roman" w:hAnsi="Times New Roman" w:cs="Times New Roman"/>
          <w:i/>
          <w:iCs/>
          <w:color w:val="000000" w:themeColor="text1"/>
          <w:sz w:val="20"/>
          <w:szCs w:val="20"/>
        </w:rPr>
        <w:t xml:space="preserve">University of Massachusetts Lowell, Dept. of Chemical Engineering, Nuclear Program, Lowell, MA, 01854, </w:t>
      </w:r>
      <w:hyperlink r:id="rId8">
        <w:r w:rsidR="09E0C991" w:rsidRPr="00B836A7">
          <w:rPr>
            <w:rStyle w:val="Hyperlink"/>
            <w:rFonts w:ascii="Times New Roman" w:eastAsia="Times New Roman" w:hAnsi="Times New Roman" w:cs="Times New Roman"/>
            <w:i/>
            <w:sz w:val="20"/>
            <w:szCs w:val="20"/>
          </w:rPr>
          <w:t>valmor_dealmeida@uml.edu</w:t>
        </w:r>
      </w:hyperlink>
      <w:r w:rsidR="09E0C991" w:rsidRPr="00B836A7">
        <w:rPr>
          <w:rFonts w:ascii="Times New Roman" w:eastAsia="Times New Roman" w:hAnsi="Times New Roman" w:cs="Times New Roman"/>
          <w:i/>
          <w:color w:val="000000" w:themeColor="text1"/>
          <w:sz w:val="20"/>
          <w:szCs w:val="20"/>
        </w:rPr>
        <w:t>.</w:t>
      </w:r>
    </w:p>
    <w:p w14:paraId="0134B431" w14:textId="7CFD01AD" w:rsidR="006C316D" w:rsidRPr="00B836A7" w:rsidRDefault="006C316D" w:rsidP="35112379">
      <w:pPr>
        <w:jc w:val="center"/>
        <w:rPr>
          <w:rFonts w:ascii="Times New Roman" w:eastAsia="Helvetica" w:hAnsi="Times New Roman" w:cs="Times New Roman"/>
          <w:i/>
          <w:iCs/>
          <w:sz w:val="20"/>
          <w:szCs w:val="20"/>
        </w:rPr>
        <w:sectPr w:rsidR="006C316D" w:rsidRPr="00B836A7">
          <w:pgSz w:w="12240" w:h="15840"/>
          <w:pgMar w:top="1440" w:right="1440" w:bottom="1440" w:left="1440" w:header="720" w:footer="720" w:gutter="0"/>
          <w:cols w:space="720"/>
          <w:docGrid w:linePitch="360"/>
        </w:sectPr>
      </w:pPr>
    </w:p>
    <w:p w14:paraId="643DFAC2" w14:textId="38C9D731" w:rsidR="00B82B4C" w:rsidRDefault="00B82B4C" w:rsidP="001F4448">
      <w:pPr>
        <w:jc w:val="both"/>
        <w:rPr>
          <w:rFonts w:ascii="Times New Roman" w:hAnsi="Times New Roman" w:cs="Times New Roman"/>
          <w:sz w:val="20"/>
          <w:szCs w:val="20"/>
        </w:rPr>
      </w:pPr>
      <w:r w:rsidRPr="00B836A7">
        <w:rPr>
          <w:rFonts w:ascii="Times New Roman" w:hAnsi="Times New Roman" w:cs="Times New Roman"/>
          <w:b/>
          <w:bCs/>
          <w:sz w:val="20"/>
          <w:szCs w:val="20"/>
        </w:rPr>
        <w:t>INTRODUCTION</w:t>
      </w:r>
      <w:r w:rsidR="00663D01">
        <w:rPr>
          <w:rFonts w:ascii="Times New Roman" w:hAnsi="Times New Roman" w:cs="Times New Roman"/>
          <w:sz w:val="20"/>
          <w:szCs w:val="20"/>
        </w:rPr>
        <w:tab/>
      </w:r>
    </w:p>
    <w:p w14:paraId="41208ABF" w14:textId="03C1BF84" w:rsidR="00133C36" w:rsidRPr="00BA4623" w:rsidRDefault="006A1579" w:rsidP="00AD63C6">
      <w:pPr>
        <w:ind w:firstLine="360"/>
        <w:jc w:val="both"/>
        <w:rPr>
          <w:rFonts w:ascii="Times New Roman" w:eastAsia="Calibri" w:hAnsi="Times New Roman" w:cs="Times New Roman"/>
          <w:sz w:val="20"/>
          <w:szCs w:val="20"/>
        </w:rPr>
      </w:pPr>
      <w:r w:rsidRPr="00112CFE">
        <w:rPr>
          <w:rFonts w:ascii="Times New Roman" w:eastAsia="Calibri" w:hAnsi="Times New Roman" w:cs="Times New Roman"/>
          <w:sz w:val="20"/>
          <w:szCs w:val="20"/>
        </w:rPr>
        <w:t xml:space="preserve">The nuclear power industry has a long history in using modeling and simulation to design nuclear systems. Both experience and existing simulation software can be leveraged to </w:t>
      </w:r>
      <w:r w:rsidR="00D45B8A" w:rsidRPr="00112CFE">
        <w:rPr>
          <w:rFonts w:ascii="Times New Roman" w:eastAsia="Calibri" w:hAnsi="Times New Roman" w:cs="Times New Roman"/>
          <w:sz w:val="20"/>
          <w:szCs w:val="20"/>
        </w:rPr>
        <w:t xml:space="preserve">bring </w:t>
      </w:r>
      <w:r w:rsidRPr="00112CFE">
        <w:rPr>
          <w:rFonts w:ascii="Times New Roman" w:eastAsia="Calibri" w:hAnsi="Times New Roman" w:cs="Times New Roman"/>
          <w:sz w:val="20"/>
          <w:szCs w:val="20"/>
        </w:rPr>
        <w:t>modeling capabilities to extended BoPs. Here we adopt a divide-and-conquer approach for modeling and simulation wherein significant sub-systems are modeled individually and coupled via an external framework. A power plant has many systems that appear repeatedly, either physically or logically, say a feed water system composed of many individual water heaters, or a Rankine turbine with many regenerative heating steps. In both cases, a network can be built for all the components,</w:t>
      </w:r>
      <w:r w:rsidR="00A93E3D">
        <w:rPr>
          <w:rFonts w:ascii="Times New Roman" w:eastAsia="Calibri" w:hAnsi="Times New Roman" w:cs="Times New Roman"/>
          <w:sz w:val="20"/>
          <w:szCs w:val="20"/>
        </w:rPr>
        <w:t xml:space="preserve"> </w:t>
      </w:r>
      <w:r w:rsidRPr="00112CFE">
        <w:rPr>
          <w:rFonts w:ascii="Times New Roman" w:eastAsia="Calibri" w:hAnsi="Times New Roman" w:cs="Times New Roman"/>
          <w:sz w:val="20"/>
          <w:szCs w:val="20"/>
        </w:rPr>
        <w:t>and a dynamic model assembled to represent</w:t>
      </w:r>
      <w:r w:rsidR="00AD63C6">
        <w:rPr>
          <w:rFonts w:ascii="Times New Roman" w:eastAsia="Calibri" w:hAnsi="Times New Roman" w:cs="Times New Roman"/>
          <w:sz w:val="20"/>
          <w:szCs w:val="20"/>
        </w:rPr>
        <w:t xml:space="preserve"> </w:t>
      </w:r>
      <w:r w:rsidRPr="00112CFE">
        <w:rPr>
          <w:rFonts w:ascii="Times New Roman" w:eastAsia="Calibri" w:hAnsi="Times New Roman" w:cs="Times New Roman"/>
          <w:sz w:val="20"/>
          <w:szCs w:val="20"/>
        </w:rPr>
        <w:t xml:space="preserve">an extended BoP. A key capability requirement of the framework is to allow for scalability and reusability of computational modules. Given the </w:t>
      </w:r>
      <w:r w:rsidR="000C3B5A" w:rsidRPr="00112CFE">
        <w:rPr>
          <w:rFonts w:ascii="Times New Roman" w:eastAsia="Calibri" w:hAnsi="Times New Roman" w:cs="Times New Roman"/>
          <w:sz w:val="20"/>
          <w:szCs w:val="20"/>
        </w:rPr>
        <w:t>status</w:t>
      </w:r>
      <w:r w:rsidRPr="00112CFE">
        <w:rPr>
          <w:rFonts w:ascii="Times New Roman" w:eastAsia="Calibri" w:hAnsi="Times New Roman" w:cs="Times New Roman"/>
          <w:sz w:val="20"/>
          <w:szCs w:val="20"/>
        </w:rPr>
        <w:t xml:space="preserve"> of modern computing power, extended BoP’s can now be created to various levels of detail; for instance, valves and pipes can be included explicitly in the network. An extended network can be mapped on large scale parallel computing platforms to allow for increasingly modeling fidelity. This forward picture calls for a broader understanding of the elements of a power plant and the coupling of the corresponding flow of energy. This is the primary motivation of this work.</w:t>
      </w:r>
    </w:p>
    <w:p w14:paraId="7A42CE45" w14:textId="77777777" w:rsidR="00C27601" w:rsidRDefault="00C27601" w:rsidP="00460B92">
      <w:pPr>
        <w:ind w:left="720" w:hanging="720"/>
        <w:rPr>
          <w:rFonts w:ascii="Times New Roman" w:hAnsi="Times New Roman" w:cs="Times New Roman"/>
          <w:b/>
          <w:bCs/>
          <w:sz w:val="20"/>
          <w:szCs w:val="20"/>
        </w:rPr>
      </w:pPr>
      <w:r>
        <w:rPr>
          <w:rFonts w:ascii="Times New Roman" w:hAnsi="Times New Roman" w:cs="Times New Roman"/>
          <w:b/>
          <w:bCs/>
          <w:sz w:val="20"/>
          <w:szCs w:val="20"/>
        </w:rPr>
        <w:t>THEORY</w:t>
      </w:r>
    </w:p>
    <w:p w14:paraId="5E05D405" w14:textId="7F365747" w:rsidR="0068190A" w:rsidRPr="00B836A7" w:rsidRDefault="00E91694" w:rsidP="00B30D9F">
      <w:pPr>
        <w:ind w:firstLine="360"/>
        <w:jc w:val="both"/>
        <w:rPr>
          <w:rFonts w:ascii="Times New Roman" w:hAnsi="Times New Roman" w:cs="Times New Roman"/>
          <w:b/>
          <w:bCs/>
          <w:sz w:val="20"/>
          <w:szCs w:val="20"/>
        </w:rPr>
      </w:pPr>
      <w:r>
        <w:rPr>
          <w:rFonts w:ascii="Times New Roman" w:hAnsi="Times New Roman" w:cs="Times New Roman"/>
          <w:sz w:val="20"/>
          <w:szCs w:val="20"/>
        </w:rPr>
        <w:t xml:space="preserve">The model created is enabled </w:t>
      </w:r>
      <w:r w:rsidR="00290B17">
        <w:rPr>
          <w:rFonts w:ascii="Times New Roman" w:hAnsi="Times New Roman" w:cs="Times New Roman"/>
          <w:sz w:val="20"/>
          <w:szCs w:val="20"/>
        </w:rPr>
        <w:t xml:space="preserve">through the use of a </w:t>
      </w:r>
      <w:r>
        <w:rPr>
          <w:rFonts w:ascii="Times New Roman" w:hAnsi="Times New Roman" w:cs="Times New Roman"/>
          <w:sz w:val="20"/>
          <w:szCs w:val="20"/>
        </w:rPr>
        <w:t>computational framework</w:t>
      </w:r>
      <w:r w:rsidR="00290B17">
        <w:rPr>
          <w:rFonts w:ascii="Times New Roman" w:hAnsi="Times New Roman" w:cs="Times New Roman"/>
          <w:sz w:val="20"/>
          <w:szCs w:val="20"/>
        </w:rPr>
        <w:t xml:space="preserve"> which </w:t>
      </w:r>
      <w:r w:rsidR="00780521">
        <w:rPr>
          <w:rFonts w:ascii="Times New Roman" w:hAnsi="Times New Roman" w:cs="Times New Roman"/>
          <w:sz w:val="20"/>
          <w:szCs w:val="20"/>
        </w:rPr>
        <w:t>allows for dynamic coupling of power plant</w:t>
      </w:r>
      <w:r w:rsidR="007D71FE">
        <w:rPr>
          <w:rFonts w:ascii="Times New Roman" w:hAnsi="Times New Roman" w:cs="Times New Roman"/>
          <w:sz w:val="20"/>
          <w:szCs w:val="20"/>
        </w:rPr>
        <w:t xml:space="preserve"> systems. </w:t>
      </w:r>
      <w:r w:rsidR="002616CB">
        <w:rPr>
          <w:rFonts w:ascii="Times New Roman" w:hAnsi="Times New Roman" w:cs="Times New Roman"/>
          <w:sz w:val="20"/>
          <w:szCs w:val="20"/>
        </w:rPr>
        <w:t>This parallel framework</w:t>
      </w:r>
      <w:r w:rsidR="00A53448">
        <w:rPr>
          <w:rFonts w:ascii="Times New Roman" w:hAnsi="Times New Roman" w:cs="Times New Roman"/>
          <w:sz w:val="20"/>
          <w:szCs w:val="20"/>
        </w:rPr>
        <w:t>,</w:t>
      </w:r>
      <w:r w:rsidR="00241CC6">
        <w:rPr>
          <w:rFonts w:ascii="Times New Roman" w:hAnsi="Times New Roman" w:cs="Times New Roman"/>
          <w:sz w:val="20"/>
          <w:szCs w:val="20"/>
        </w:rPr>
        <w:t xml:space="preserve"> </w:t>
      </w:r>
      <w:r w:rsidR="005F54F5">
        <w:rPr>
          <w:rFonts w:ascii="Times New Roman" w:hAnsi="Times New Roman" w:cs="Times New Roman"/>
          <w:sz w:val="20"/>
          <w:szCs w:val="20"/>
        </w:rPr>
        <w:t xml:space="preserve">called </w:t>
      </w:r>
      <w:r w:rsidR="00B30D9F">
        <w:rPr>
          <w:rFonts w:ascii="Times New Roman" w:hAnsi="Times New Roman" w:cs="Times New Roman"/>
          <w:sz w:val="20"/>
          <w:szCs w:val="20"/>
        </w:rPr>
        <w:t>Cortix</w:t>
      </w:r>
      <w:r w:rsidR="009E0B32">
        <w:rPr>
          <w:rFonts w:ascii="Times New Roman" w:hAnsi="Times New Roman" w:cs="Times New Roman"/>
          <w:sz w:val="20"/>
          <w:szCs w:val="20"/>
        </w:rPr>
        <w:t xml:space="preserve"> [1]</w:t>
      </w:r>
      <w:r w:rsidR="00A53448">
        <w:rPr>
          <w:rFonts w:ascii="Times New Roman" w:hAnsi="Times New Roman" w:cs="Times New Roman"/>
          <w:sz w:val="20"/>
          <w:szCs w:val="20"/>
        </w:rPr>
        <w:t xml:space="preserve">, </w:t>
      </w:r>
      <w:r w:rsidR="00FE14EE">
        <w:rPr>
          <w:rFonts w:ascii="Times New Roman" w:hAnsi="Times New Roman" w:cs="Times New Roman"/>
          <w:sz w:val="20"/>
          <w:szCs w:val="20"/>
        </w:rPr>
        <w:t xml:space="preserve">facilitates the time-coupling of </w:t>
      </w:r>
      <w:r w:rsidR="005F54F5">
        <w:rPr>
          <w:rFonts w:ascii="Times New Roman" w:hAnsi="Times New Roman" w:cs="Times New Roman"/>
          <w:sz w:val="20"/>
          <w:szCs w:val="20"/>
        </w:rPr>
        <w:t xml:space="preserve">a total of </w:t>
      </w:r>
      <w:r w:rsidR="00A710BC">
        <w:rPr>
          <w:rFonts w:ascii="Times New Roman" w:hAnsi="Times New Roman" w:cs="Times New Roman"/>
          <w:sz w:val="20"/>
          <w:szCs w:val="20"/>
        </w:rPr>
        <w:t xml:space="preserve">five different major power plant operations. </w:t>
      </w:r>
      <w:r w:rsidR="0068190A" w:rsidRPr="00B836A7">
        <w:rPr>
          <w:rFonts w:ascii="Times New Roman" w:hAnsi="Times New Roman" w:cs="Times New Roman"/>
          <w:sz w:val="20"/>
          <w:szCs w:val="20"/>
        </w:rPr>
        <w:t xml:space="preserve">There is a Reactor (SMPWR), a Steam Generator (Steamer), a Turbine, a Condenser, and a Water Heater model. </w:t>
      </w:r>
      <w:r w:rsidR="00C27E1B">
        <w:rPr>
          <w:rFonts w:ascii="Times New Roman" w:hAnsi="Times New Roman" w:cs="Times New Roman"/>
          <w:sz w:val="20"/>
          <w:szCs w:val="20"/>
        </w:rPr>
        <w:t>The time-coupling of these modules is shown in Fig. 1.</w:t>
      </w:r>
    </w:p>
    <w:p w14:paraId="20A3A467" w14:textId="77777777" w:rsidR="0068190A" w:rsidRPr="00B836A7" w:rsidRDefault="0068190A" w:rsidP="0068190A">
      <w:pPr>
        <w:rPr>
          <w:rFonts w:ascii="Times New Roman" w:hAnsi="Times New Roman" w:cs="Times New Roman"/>
          <w:sz w:val="20"/>
          <w:szCs w:val="20"/>
        </w:rPr>
      </w:pPr>
      <w:r>
        <w:rPr>
          <w:noProof/>
        </w:rPr>
        <w:drawing>
          <wp:inline distT="0" distB="0" distL="0" distR="0" wp14:anchorId="47492F16" wp14:editId="5DA04485">
            <wp:extent cx="2924175" cy="1881048"/>
            <wp:effectExtent l="0" t="0" r="0" b="0"/>
            <wp:docPr id="34345997" name="Picture 3434599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45997"/>
                    <pic:cNvPicPr/>
                  </pic:nvPicPr>
                  <pic:blipFill>
                    <a:blip r:embed="rId9">
                      <a:extLst>
                        <a:ext uri="{28A0092B-C50C-407E-A947-70E740481C1C}">
                          <a14:useLocalDpi xmlns:a14="http://schemas.microsoft.com/office/drawing/2010/main" val="0"/>
                        </a:ext>
                      </a:extLst>
                    </a:blip>
                    <a:stretch>
                      <a:fillRect/>
                    </a:stretch>
                  </pic:blipFill>
                  <pic:spPr>
                    <a:xfrm>
                      <a:off x="0" y="0"/>
                      <a:ext cx="2924175" cy="1881048"/>
                    </a:xfrm>
                    <a:prstGeom prst="rect">
                      <a:avLst/>
                    </a:prstGeom>
                  </pic:spPr>
                </pic:pic>
              </a:graphicData>
            </a:graphic>
          </wp:inline>
        </w:drawing>
      </w:r>
    </w:p>
    <w:p w14:paraId="61441521" w14:textId="37F7366B" w:rsidR="00AD7FEE" w:rsidRDefault="0068190A" w:rsidP="0068190A">
      <w:pPr>
        <w:rPr>
          <w:rFonts w:ascii="Times New Roman" w:hAnsi="Times New Roman" w:cs="Times New Roman"/>
          <w:sz w:val="20"/>
          <w:szCs w:val="20"/>
        </w:rPr>
      </w:pPr>
      <w:r w:rsidRPr="00B836A7">
        <w:rPr>
          <w:rFonts w:ascii="Times New Roman" w:hAnsi="Times New Roman" w:cs="Times New Roman"/>
          <w:sz w:val="20"/>
          <w:szCs w:val="20"/>
        </w:rPr>
        <w:t xml:space="preserve">Fig. 1. Diagram describing the </w:t>
      </w:r>
      <w:r w:rsidR="00FB75CD">
        <w:rPr>
          <w:rFonts w:ascii="Times New Roman" w:hAnsi="Times New Roman" w:cs="Times New Roman"/>
          <w:sz w:val="20"/>
          <w:szCs w:val="20"/>
        </w:rPr>
        <w:t xml:space="preserve">time-coupled </w:t>
      </w:r>
      <w:r w:rsidRPr="00B836A7">
        <w:rPr>
          <w:rFonts w:ascii="Times New Roman" w:hAnsi="Times New Roman" w:cs="Times New Roman"/>
          <w:sz w:val="20"/>
          <w:szCs w:val="20"/>
        </w:rPr>
        <w:t xml:space="preserve">flow of information between each of the models in the simulation. </w:t>
      </w:r>
      <w:r w:rsidRPr="00B836A7">
        <w:rPr>
          <w:rFonts w:ascii="Times New Roman" w:hAnsi="Times New Roman" w:cs="Times New Roman"/>
          <w:sz w:val="20"/>
          <w:szCs w:val="20"/>
        </w:rPr>
        <w:tab/>
      </w:r>
    </w:p>
    <w:p w14:paraId="6EC997F0" w14:textId="65D6172D" w:rsidR="0068190A" w:rsidRPr="00B836A7" w:rsidRDefault="0068190A" w:rsidP="008A6249">
      <w:pPr>
        <w:spacing w:line="240" w:lineRule="auto"/>
        <w:ind w:firstLine="288"/>
        <w:jc w:val="both"/>
        <w:rPr>
          <w:rFonts w:ascii="Times New Roman" w:hAnsi="Times New Roman" w:cs="Times New Roman"/>
          <w:sz w:val="20"/>
          <w:szCs w:val="20"/>
        </w:rPr>
      </w:pPr>
      <w:r w:rsidRPr="00B836A7">
        <w:rPr>
          <w:rFonts w:ascii="Times New Roman" w:hAnsi="Times New Roman" w:cs="Times New Roman"/>
          <w:sz w:val="20"/>
          <w:szCs w:val="20"/>
        </w:rPr>
        <w:t xml:space="preserve">Here the Small Modular Power Water Reactor (SMPWR) heats up the primary loop and sends the heated stream to the steamer where it exchanges heat with the secondary loop causing the secondary loop to boil. The resulting primary loop is then fed back into the reactor to be reheated. </w:t>
      </w:r>
    </w:p>
    <w:p w14:paraId="46D6C221" w14:textId="70B7C033" w:rsidR="0068190A" w:rsidRPr="00B836A7" w:rsidRDefault="0068190A" w:rsidP="00B30D9F">
      <w:pPr>
        <w:ind w:firstLine="360"/>
        <w:jc w:val="both"/>
        <w:rPr>
          <w:rFonts w:ascii="Times New Roman" w:hAnsi="Times New Roman" w:cs="Times New Roman"/>
          <w:sz w:val="20"/>
          <w:szCs w:val="20"/>
        </w:rPr>
      </w:pPr>
      <w:r w:rsidRPr="00B836A7">
        <w:rPr>
          <w:rFonts w:ascii="Times New Roman" w:hAnsi="Times New Roman" w:cs="Times New Roman"/>
          <w:sz w:val="20"/>
          <w:szCs w:val="20"/>
        </w:rPr>
        <w:t xml:space="preserve">The SMPWR has a first order temperature profile function as well as a negative temperature feedback loop function to approximate the reactors function. </w:t>
      </w:r>
    </w:p>
    <w:p w14:paraId="37E25437" w14:textId="6D141D55" w:rsidR="0068190A" w:rsidRPr="00B836A7" w:rsidRDefault="0068190A" w:rsidP="004522CD">
      <w:pPr>
        <w:ind w:firstLine="360"/>
        <w:jc w:val="both"/>
        <w:rPr>
          <w:rFonts w:ascii="Times New Roman" w:hAnsi="Times New Roman" w:cs="Times New Roman"/>
          <w:sz w:val="20"/>
          <w:szCs w:val="20"/>
        </w:rPr>
      </w:pPr>
      <w:r w:rsidRPr="00B836A7">
        <w:rPr>
          <w:rFonts w:ascii="Times New Roman" w:hAnsi="Times New Roman" w:cs="Times New Roman"/>
          <w:sz w:val="20"/>
          <w:szCs w:val="20"/>
        </w:rPr>
        <w:t xml:space="preserve">The Steamer takes in two streams called the primary and secondary inlet and uses a three-state heat transfer function to indicate the phase leaving in the secondary outlet side. (1) Check if the heat transfer is enough to heat the secondary side to boiling, if not, then the phase leaving is just liquid. (2) Check if the heat transfer is enough to boil all of the water coming in on the secondary side, if so, the phase leaving is a vapor. (3) If the heat transferred is somewhere in the middle, the heat to boil is removed from the secondary side and then a vapor fraction is calculated. </w:t>
      </w:r>
    </w:p>
    <w:p w14:paraId="00C58EDC" w14:textId="70D5317F" w:rsidR="0068190A" w:rsidRPr="00B836A7" w:rsidRDefault="0068190A" w:rsidP="004522CD">
      <w:pPr>
        <w:ind w:firstLine="360"/>
        <w:jc w:val="both"/>
        <w:rPr>
          <w:rFonts w:ascii="Times New Roman" w:hAnsi="Times New Roman" w:cs="Times New Roman"/>
          <w:sz w:val="20"/>
          <w:szCs w:val="20"/>
        </w:rPr>
      </w:pPr>
      <w:r w:rsidRPr="00B836A7">
        <w:rPr>
          <w:rFonts w:ascii="Times New Roman" w:hAnsi="Times New Roman" w:cs="Times New Roman"/>
          <w:sz w:val="20"/>
          <w:szCs w:val="20"/>
        </w:rPr>
        <w:t xml:space="preserve">Next this secondary outflow goes into a turbine function where electricity is calculated from the change in steam pressure. The calculated electricity is removed in the form of power generated and heating for the Water Heater module that will be discussed later. </w:t>
      </w:r>
    </w:p>
    <w:p w14:paraId="16311B27" w14:textId="74EB5432" w:rsidR="00A710BC" w:rsidRDefault="0068190A" w:rsidP="004522CD">
      <w:pPr>
        <w:ind w:firstLine="360"/>
        <w:jc w:val="both"/>
        <w:rPr>
          <w:rFonts w:ascii="Times New Roman" w:hAnsi="Times New Roman" w:cs="Times New Roman"/>
          <w:sz w:val="20"/>
          <w:szCs w:val="20"/>
        </w:rPr>
      </w:pPr>
      <w:r w:rsidRPr="00B836A7">
        <w:rPr>
          <w:rFonts w:ascii="Times New Roman" w:hAnsi="Times New Roman" w:cs="Times New Roman"/>
          <w:sz w:val="20"/>
          <w:szCs w:val="20"/>
        </w:rPr>
        <w:lastRenderedPageBreak/>
        <w:t xml:space="preserve">After the steam goes through the Turbine, it gets condensed to a standard water state that is assumed to be maintained by a water tower controller. </w:t>
      </w:r>
    </w:p>
    <w:p w14:paraId="569948F3" w14:textId="4C9D529D" w:rsidR="0068190A" w:rsidRPr="00A710BC" w:rsidRDefault="0068190A" w:rsidP="004522CD">
      <w:pPr>
        <w:ind w:firstLine="360"/>
        <w:jc w:val="both"/>
        <w:rPr>
          <w:rFonts w:ascii="Times New Roman" w:hAnsi="Times New Roman" w:cs="Times New Roman"/>
          <w:sz w:val="20"/>
          <w:szCs w:val="20"/>
        </w:rPr>
      </w:pPr>
      <w:r w:rsidRPr="00B836A7">
        <w:rPr>
          <w:rFonts w:ascii="Times New Roman" w:hAnsi="Times New Roman" w:cs="Times New Roman"/>
          <w:sz w:val="20"/>
          <w:szCs w:val="20"/>
        </w:rPr>
        <w:t>Using electricity from the turbine, the Water Heater heats up the water coming from the condenser to reduce load on the Steamer. This cycle repeats until the upper time limit is reached or until an accident scenario is added</w:t>
      </w:r>
      <w:r w:rsidR="004522CD">
        <w:rPr>
          <w:rFonts w:ascii="Times New Roman" w:hAnsi="Times New Roman" w:cs="Times New Roman"/>
          <w:sz w:val="20"/>
          <w:szCs w:val="20"/>
        </w:rPr>
        <w:t>.</w:t>
      </w:r>
    </w:p>
    <w:p w14:paraId="40FE69E8" w14:textId="13673AAE" w:rsidR="005C0201" w:rsidRPr="00B836A7" w:rsidRDefault="005C0201" w:rsidP="00460B92">
      <w:pPr>
        <w:ind w:left="720" w:hanging="720"/>
        <w:rPr>
          <w:rFonts w:ascii="Times New Roman" w:hAnsi="Times New Roman" w:cs="Times New Roman"/>
          <w:b/>
          <w:bCs/>
          <w:sz w:val="20"/>
          <w:szCs w:val="20"/>
        </w:rPr>
      </w:pPr>
      <w:r w:rsidRPr="00B836A7">
        <w:rPr>
          <w:rFonts w:ascii="Times New Roman" w:hAnsi="Times New Roman" w:cs="Times New Roman"/>
          <w:b/>
          <w:bCs/>
          <w:sz w:val="20"/>
          <w:szCs w:val="20"/>
        </w:rPr>
        <w:t>Core</w:t>
      </w:r>
    </w:p>
    <w:p w14:paraId="0BC3CE3A" w14:textId="70E66932" w:rsidR="00744EB2" w:rsidRPr="00B836A7" w:rsidRDefault="00495C85" w:rsidP="004522CD">
      <w:pPr>
        <w:ind w:firstLine="360"/>
        <w:jc w:val="both"/>
        <w:rPr>
          <w:rFonts w:ascii="Times New Roman" w:hAnsi="Times New Roman" w:cs="Times New Roman"/>
          <w:sz w:val="20"/>
          <w:szCs w:val="20"/>
        </w:rPr>
      </w:pPr>
      <w:r>
        <w:rPr>
          <w:rFonts w:ascii="Times New Roman" w:hAnsi="Times New Roman" w:cs="Times New Roman"/>
          <w:sz w:val="20"/>
          <w:szCs w:val="20"/>
        </w:rPr>
        <w:t xml:space="preserve">The core module takes in a flow </w:t>
      </w:r>
      <w:r w:rsidR="00125381">
        <w:rPr>
          <w:rFonts w:ascii="Times New Roman" w:hAnsi="Times New Roman" w:cs="Times New Roman"/>
          <w:sz w:val="20"/>
          <w:szCs w:val="20"/>
        </w:rPr>
        <w:t xml:space="preserve">steam </w:t>
      </w:r>
      <w:r w:rsidR="00352073">
        <w:rPr>
          <w:rFonts w:ascii="Times New Roman" w:hAnsi="Times New Roman" w:cs="Times New Roman"/>
          <w:sz w:val="20"/>
          <w:szCs w:val="20"/>
        </w:rPr>
        <w:t xml:space="preserve">from the </w:t>
      </w:r>
      <w:r w:rsidR="0037419F">
        <w:rPr>
          <w:rFonts w:ascii="Times New Roman" w:hAnsi="Times New Roman" w:cs="Times New Roman"/>
          <w:sz w:val="20"/>
          <w:szCs w:val="20"/>
        </w:rPr>
        <w:t xml:space="preserve">steam generator and then sends a flow steam </w:t>
      </w:r>
      <w:r w:rsidR="000B170F">
        <w:rPr>
          <w:rFonts w:ascii="Times New Roman" w:hAnsi="Times New Roman" w:cs="Times New Roman"/>
          <w:sz w:val="20"/>
          <w:szCs w:val="20"/>
        </w:rPr>
        <w:t>back to the flow steam.</w:t>
      </w:r>
      <w:r w:rsidR="0037419F">
        <w:rPr>
          <w:rFonts w:ascii="Times New Roman" w:hAnsi="Times New Roman" w:cs="Times New Roman"/>
          <w:sz w:val="20"/>
          <w:szCs w:val="20"/>
        </w:rPr>
        <w:t xml:space="preserve"> </w:t>
      </w:r>
      <w:r w:rsidR="0027106D">
        <w:rPr>
          <w:rFonts w:ascii="Times New Roman" w:hAnsi="Times New Roman" w:cs="Times New Roman"/>
          <w:sz w:val="20"/>
          <w:szCs w:val="20"/>
        </w:rPr>
        <w:t xml:space="preserve">Core neutron </w:t>
      </w:r>
      <w:r w:rsidR="00D24CD6">
        <w:rPr>
          <w:rFonts w:ascii="Times New Roman" w:hAnsi="Times New Roman" w:cs="Times New Roman"/>
          <w:sz w:val="20"/>
          <w:szCs w:val="20"/>
        </w:rPr>
        <w:t xml:space="preserve">and heat </w:t>
      </w:r>
      <w:r w:rsidR="0027106D">
        <w:rPr>
          <w:rFonts w:ascii="Times New Roman" w:hAnsi="Times New Roman" w:cs="Times New Roman"/>
          <w:sz w:val="20"/>
          <w:szCs w:val="20"/>
        </w:rPr>
        <w:t>phenomen</w:t>
      </w:r>
      <w:r w:rsidR="006A2E7E">
        <w:rPr>
          <w:rFonts w:ascii="Times New Roman" w:hAnsi="Times New Roman" w:cs="Times New Roman"/>
          <w:sz w:val="20"/>
          <w:szCs w:val="20"/>
        </w:rPr>
        <w:t>on</w:t>
      </w:r>
      <w:r w:rsidR="0027106D">
        <w:rPr>
          <w:rFonts w:ascii="Times New Roman" w:hAnsi="Times New Roman" w:cs="Times New Roman"/>
          <w:sz w:val="20"/>
          <w:szCs w:val="20"/>
        </w:rPr>
        <w:t xml:space="preserve"> </w:t>
      </w:r>
      <w:r w:rsidR="00A924FD">
        <w:rPr>
          <w:rFonts w:ascii="Times New Roman" w:hAnsi="Times New Roman" w:cs="Times New Roman"/>
          <w:sz w:val="20"/>
          <w:szCs w:val="20"/>
        </w:rPr>
        <w:t xml:space="preserve">is accounted for </w:t>
      </w:r>
      <w:r w:rsidR="00240A0E" w:rsidRPr="00B836A7">
        <w:rPr>
          <w:rFonts w:ascii="Times New Roman" w:hAnsi="Times New Roman" w:cs="Times New Roman"/>
          <w:sz w:val="20"/>
          <w:szCs w:val="20"/>
        </w:rPr>
        <w:t>using a single poin</w:t>
      </w:r>
      <w:r w:rsidR="0052735F" w:rsidRPr="00B836A7">
        <w:rPr>
          <w:rFonts w:ascii="Times New Roman" w:hAnsi="Times New Roman" w:cs="Times New Roman"/>
          <w:sz w:val="20"/>
          <w:szCs w:val="20"/>
        </w:rPr>
        <w:t xml:space="preserve">t </w:t>
      </w:r>
      <w:r w:rsidR="00240A0E" w:rsidRPr="00B836A7">
        <w:rPr>
          <w:rFonts w:ascii="Times New Roman" w:hAnsi="Times New Roman" w:cs="Times New Roman"/>
          <w:sz w:val="20"/>
          <w:szCs w:val="20"/>
        </w:rPr>
        <w:t>kinetic model</w:t>
      </w:r>
      <w:r w:rsidR="00DD4C86" w:rsidRPr="00B836A7">
        <w:rPr>
          <w:rFonts w:ascii="Times New Roman" w:hAnsi="Times New Roman" w:cs="Times New Roman"/>
          <w:sz w:val="20"/>
          <w:szCs w:val="20"/>
        </w:rPr>
        <w:t xml:space="preserve"> w</w:t>
      </w:r>
      <w:r w:rsidR="002B076F">
        <w:rPr>
          <w:rFonts w:ascii="Times New Roman" w:hAnsi="Times New Roman" w:cs="Times New Roman"/>
          <w:sz w:val="20"/>
          <w:szCs w:val="20"/>
        </w:rPr>
        <w:t>hich</w:t>
      </w:r>
      <w:r w:rsidR="00DD4C86" w:rsidRPr="00B836A7">
        <w:rPr>
          <w:rFonts w:ascii="Times New Roman" w:hAnsi="Times New Roman" w:cs="Times New Roman"/>
          <w:sz w:val="20"/>
          <w:szCs w:val="20"/>
        </w:rPr>
        <w:t xml:space="preserve"> couples six </w:t>
      </w:r>
      <w:r w:rsidR="0077651A" w:rsidRPr="00B836A7">
        <w:rPr>
          <w:rFonts w:ascii="Times New Roman" w:hAnsi="Times New Roman" w:cs="Times New Roman"/>
          <w:sz w:val="20"/>
          <w:szCs w:val="20"/>
        </w:rPr>
        <w:t>ordinary differential equations (ODEs).</w:t>
      </w:r>
    </w:p>
    <w:p w14:paraId="1BB4887E" w14:textId="4F26306B" w:rsidR="00744EB2" w:rsidRPr="00B836A7" w:rsidRDefault="00B80A46" w:rsidP="00460B92">
      <w:pPr>
        <w:ind w:left="720" w:hanging="720"/>
        <w:rPr>
          <w:rFonts w:ascii="Times New Roman" w:eastAsiaTheme="minorEastAsia" w:hAnsi="Times New Roman" w:cs="Times New Roman"/>
          <w:iCs/>
          <w:sz w:val="20"/>
          <w:szCs w:val="20"/>
        </w:rPr>
      </w:pPr>
      <m:oMathPara>
        <m:oMath>
          <m:f>
            <m:fPr>
              <m:ctrlPr>
                <w:rPr>
                  <w:rFonts w:ascii="Cambria Math" w:eastAsiaTheme="minorEastAsia" w:hAnsi="Cambria Math" w:cs="Times New Roman"/>
                  <w:i/>
                  <w:iCs/>
                  <w:sz w:val="20"/>
                  <w:szCs w:val="20"/>
                </w:rPr>
              </m:ctrlPr>
            </m:fPr>
            <m:num>
              <m:r>
                <w:rPr>
                  <w:rFonts w:ascii="Cambria Math" w:eastAsiaTheme="minorEastAsia" w:hAnsi="Cambria Math" w:cs="Times New Roman"/>
                  <w:sz w:val="20"/>
                  <w:szCs w:val="20"/>
                </w:rPr>
                <m:t>dn</m:t>
              </m:r>
            </m:num>
            <m:den>
              <m:r>
                <w:rPr>
                  <w:rFonts w:ascii="Cambria Math" w:eastAsiaTheme="minorEastAsia" w:hAnsi="Cambria Math" w:cs="Times New Roman"/>
                  <w:sz w:val="20"/>
                  <w:szCs w:val="20"/>
                </w:rPr>
                <m:t>dt</m:t>
              </m:r>
            </m:den>
          </m:f>
          <m:r>
            <w:rPr>
              <w:rFonts w:ascii="Cambria Math" w:eastAsiaTheme="minorEastAsia" w:hAnsi="Cambria Math" w:cs="Times New Roman"/>
              <w:sz w:val="20"/>
              <w:szCs w:val="20"/>
            </w:rPr>
            <m:t>=</m:t>
          </m:r>
          <m:f>
            <m:fPr>
              <m:ctrlPr>
                <w:rPr>
                  <w:rFonts w:ascii="Cambria Math" w:eastAsiaTheme="minorEastAsia" w:hAnsi="Cambria Math" w:cs="Times New Roman"/>
                  <w:i/>
                  <w:iCs/>
                  <w:sz w:val="20"/>
                  <w:szCs w:val="20"/>
                </w:rPr>
              </m:ctrlPr>
            </m:fPr>
            <m:num>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-β</m:t>
              </m:r>
            </m:num>
            <m:den>
              <m:r>
                <w:rPr>
                  <w:rFonts w:ascii="Cambria Math" w:eastAsiaTheme="minorEastAsia" w:hAnsi="Cambria Math" w:cs="Times New Roman"/>
                  <w:sz w:val="20"/>
                  <w:szCs w:val="20"/>
                </w:rPr>
                <m:t>Λ</m:t>
              </m:r>
            </m:den>
          </m:f>
          <m:r>
            <w:rPr>
              <w:rFonts w:ascii="Cambria Math" w:eastAsiaTheme="minorEastAsia" w:hAnsi="Cambria Math" w:cs="Times New Roman"/>
              <w:sz w:val="20"/>
              <w:szCs w:val="20"/>
            </w:rPr>
            <m:t>n-</m:t>
          </m:r>
          <m:nary>
            <m:naryPr>
              <m:chr m:val="∑"/>
              <m:ctrlPr>
                <w:rPr>
                  <w:rFonts w:ascii="Cambria Math" w:eastAsiaTheme="minorEastAsia" w:hAnsi="Cambria Math" w:cs="Times New Roman"/>
                  <w:i/>
                  <w:iCs/>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6</m:t>
              </m:r>
            </m:sup>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r>
                    <w:ins w:id="0" w:author="Valmor F. de Almeida" w:date="2021-02-05T20:18:00Z">
                      <w:rPr>
                        <w:rFonts w:ascii="Cambria Math" w:eastAsiaTheme="minorEastAsia" w:hAnsi="Cambria Math" w:cs="Times New Roman"/>
                        <w:sz w:val="20"/>
                        <w:szCs w:val="20"/>
                      </w:rPr>
                      <m:t xml:space="preserve"> </m:t>
                    </w:ins>
                  </m:r>
                </m:sub>
              </m:sSub>
              <m:r>
                <w:ins w:id="1" w:author="Valmor F. de Almeida" w:date="2021-02-05T20:17:00Z">
                  <w:rPr>
                    <w:rFonts w:ascii="Cambria Math" w:eastAsiaTheme="minorEastAsia" w:hAnsi="Cambria Math" w:cs="Times New Roman"/>
                    <w:sz w:val="20"/>
                    <w:szCs w:val="20"/>
                  </w:rPr>
                  <m:t>.</m:t>
                </w:ins>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λ</m:t>
                  </m:r>
                </m:e>
                <m:sub>
                  <m:r>
                    <w:rPr>
                      <w:rFonts w:ascii="Cambria Math" w:eastAsiaTheme="minorEastAsia" w:hAnsi="Cambria Math" w:cs="Times New Roman"/>
                      <w:sz w:val="20"/>
                      <w:szCs w:val="20"/>
                    </w:rPr>
                    <m:t>i</m:t>
                  </m:r>
                </m:sub>
              </m:sSub>
            </m:e>
          </m:nary>
        </m:oMath>
      </m:oMathPara>
    </w:p>
    <w:p w14:paraId="0BF90213" w14:textId="6402A8C5" w:rsidR="0076487C" w:rsidRPr="00B836A7" w:rsidRDefault="00B80A46" w:rsidP="00460B92">
      <w:pPr>
        <w:ind w:left="720" w:hanging="720"/>
        <w:rPr>
          <w:rFonts w:ascii="Times New Roman" w:eastAsiaTheme="minorEastAsia" w:hAnsi="Times New Roman" w:cs="Times New Roman"/>
          <w:iCs/>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num>
            <m:den>
              <m:r>
                <w:rPr>
                  <w:rFonts w:ascii="Cambria Math" w:eastAsiaTheme="minorEastAsia" w:hAnsi="Cambria Math" w:cs="Times New Roman"/>
                  <w:sz w:val="20"/>
                  <w:szCs w:val="20"/>
                </w:rPr>
                <m:t>dt</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β</m:t>
                  </m:r>
                </m:e>
                <m:sub>
                  <m:r>
                    <w:rPr>
                      <w:rFonts w:ascii="Cambria Math" w:eastAsiaTheme="minorEastAsia" w:hAnsi="Cambria Math" w:cs="Times New Roman"/>
                      <w:sz w:val="20"/>
                      <w:szCs w:val="20"/>
                    </w:rPr>
                    <m:t>i</m:t>
                  </m:r>
                </m:sub>
              </m:sSub>
            </m:num>
            <m:den>
              <m:r>
                <w:rPr>
                  <w:rFonts w:ascii="Cambria Math" w:eastAsiaTheme="minorEastAsia" w:hAnsi="Cambria Math" w:cs="Times New Roman"/>
                  <w:sz w:val="20"/>
                  <w:szCs w:val="20"/>
                </w:rPr>
                <m:t>Λ</m:t>
              </m:r>
            </m:den>
          </m:f>
          <m:r>
            <w:rPr>
              <w:rFonts w:ascii="Cambria Math" w:eastAsiaTheme="minorEastAsia" w:hAnsi="Cambria Math" w:cs="Times New Roman"/>
              <w:sz w:val="20"/>
              <w:szCs w:val="20"/>
            </w:rPr>
            <m:t xml:space="preserve">n- </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 xml:space="preserve">i </m:t>
              </m:r>
            </m:sub>
          </m:sSub>
          <m:r>
            <w:ins w:id="2" w:author="Valmor F. de Almeida" w:date="2021-02-05T20:18:00Z">
              <w:rPr>
                <w:rFonts w:ascii="Cambria Math" w:eastAsiaTheme="minorEastAsia" w:hAnsi="Cambria Math" w:cs="Times New Roman"/>
                <w:sz w:val="20"/>
                <w:szCs w:val="20"/>
              </w:rPr>
              <m:t>.</m:t>
            </w:ins>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λ</m:t>
              </m:r>
            </m:e>
            <m:sub>
              <m:r>
                <w:rPr>
                  <w:rFonts w:ascii="Cambria Math" w:eastAsiaTheme="minorEastAsia" w:hAnsi="Cambria Math" w:cs="Times New Roman"/>
                  <w:sz w:val="20"/>
                  <w:szCs w:val="20"/>
                </w:rPr>
                <m:t>i</m:t>
              </m:r>
            </m:sub>
          </m:sSub>
        </m:oMath>
      </m:oMathPara>
    </w:p>
    <w:p w14:paraId="04373A0E" w14:textId="5375AB98" w:rsidR="009A4447" w:rsidRPr="00B836A7" w:rsidRDefault="00B80A46" w:rsidP="00460B92">
      <w:pPr>
        <w:ind w:left="720" w:hanging="720"/>
        <w:rPr>
          <w:rFonts w:ascii="Times New Roman" w:hAnsi="Times New Roman" w:cs="Times New Roman"/>
          <w:b/>
          <w:bCs/>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dm</m:t>
              </m:r>
            </m:num>
            <m:den>
              <m:r>
                <w:rPr>
                  <w:rFonts w:ascii="Cambria Math" w:eastAsiaTheme="minorEastAsia" w:hAnsi="Cambria Math" w:cs="Times New Roman"/>
                  <w:sz w:val="20"/>
                  <w:szCs w:val="20"/>
                </w:rPr>
                <m:t>dt</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ss</m:t>
                  </m:r>
                </m:sub>
              </m:sSub>
            </m:num>
            <m:den>
              <m:r>
                <w:rPr>
                  <w:rFonts w:ascii="Cambria Math" w:eastAsiaTheme="minorEastAsia" w:hAnsi="Cambria Math" w:cs="Times New Roman"/>
                  <w:sz w:val="20"/>
                  <w:szCs w:val="20"/>
                </w:rPr>
                <m:t>τ</m:t>
              </m:r>
            </m:den>
          </m:f>
        </m:oMath>
      </m:oMathPara>
    </w:p>
    <w:p w14:paraId="28558098" w14:textId="551185AD" w:rsidR="00744EB2" w:rsidRPr="00B836A7" w:rsidRDefault="00B80A46" w:rsidP="00460B92">
      <w:pPr>
        <w:ind w:left="720" w:hanging="720"/>
        <w:rPr>
          <w:rFonts w:ascii="Times New Roman" w:eastAsiaTheme="minorEastAsia" w:hAnsi="Times New Roman" w:cs="Times New Roman"/>
          <w:sz w:val="20"/>
          <w:szCs w:val="20"/>
        </w:rPr>
      </w:pPr>
      <m:oMathPara>
        <m:oMath>
          <m:f>
            <m:fPr>
              <m:ctrlPr>
                <w:rPr>
                  <w:rFonts w:ascii="Cambria Math" w:eastAsiaTheme="minorEastAsia" w:hAnsi="Cambria Math" w:cs="Times New Roman"/>
                  <w:i/>
                  <w:iCs/>
                  <w:sz w:val="20"/>
                  <w:szCs w:val="20"/>
                </w:rPr>
              </m:ctrlPr>
            </m:fPr>
            <m:num>
              <m:r>
                <m:rPr>
                  <m:sty m:val="p"/>
                </m:rPr>
                <w:rPr>
                  <w:rFonts w:ascii="Cambria Math" w:eastAsiaTheme="minorEastAsia" w:hAnsi="Cambria Math" w:cs="Times New Roman"/>
                  <w:sz w:val="20"/>
                  <w:szCs w:val="20"/>
                </w:rPr>
                <m:t>d</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f</m:t>
                  </m:r>
                </m:sub>
              </m:sSub>
            </m:num>
            <m:den>
              <m:r>
                <w:rPr>
                  <w:rFonts w:ascii="Cambria Math" w:eastAsiaTheme="minorEastAsia" w:hAnsi="Cambria Math" w:cs="Times New Roman"/>
                  <w:sz w:val="20"/>
                  <w:szCs w:val="20"/>
                </w:rPr>
                <m:t>dt</m:t>
              </m:r>
            </m:den>
          </m:f>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sSubSup>
                <m:sSubSupPr>
                  <m:ctrlPr>
                    <w:rPr>
                      <w:rFonts w:ascii="Cambria Math" w:eastAsiaTheme="minorEastAsia" w:hAnsi="Cambria Math" w:cs="Times New Roman"/>
                      <w:sz w:val="20"/>
                      <w:szCs w:val="20"/>
                    </w:rPr>
                  </m:ctrlPr>
                </m:sSubSupPr>
                <m:e>
                  <m:r>
                    <m:rPr>
                      <m:sty m:val="p"/>
                    </m:rPr>
                    <w:rPr>
                      <w:rFonts w:ascii="Cambria Math" w:eastAsiaTheme="minorEastAsia" w:hAnsi="Cambria Math" w:cs="Times New Roman"/>
                      <w:sz w:val="20"/>
                      <w:szCs w:val="20"/>
                    </w:rPr>
                    <m:t>Q</m:t>
                  </m:r>
                </m:e>
                <m:sub>
                  <m:r>
                    <m:rPr>
                      <m:sty m:val="p"/>
                    </m:rPr>
                    <w:rPr>
                      <w:rFonts w:ascii="Cambria Math" w:eastAsiaTheme="minorEastAsia" w:hAnsi="Cambria Math" w:cs="Times New Roman"/>
                      <w:sz w:val="20"/>
                      <w:szCs w:val="20"/>
                    </w:rPr>
                    <m:t>P</m:t>
                  </m:r>
                </m:sub>
                <m:sup>
                  <m:r>
                    <m:rPr>
                      <m:sty m:val="p"/>
                    </m:rPr>
                    <w:rPr>
                      <w:rFonts w:ascii="Cambria Math" w:eastAsiaTheme="minorEastAsia" w:hAnsi="Cambria Math" w:cs="Times New Roman"/>
                      <w:sz w:val="20"/>
                      <w:szCs w:val="20"/>
                    </w:rPr>
                    <m:t>'''</m:t>
                  </m:r>
                </m:sup>
              </m:sSubSup>
              <m:r>
                <m:rPr>
                  <m:sty m:val="p"/>
                </m:rPr>
                <w:rPr>
                  <w:rFonts w:ascii="Cambria Math" w:eastAsiaTheme="minorEastAsia" w:hAnsi="Cambria Math" w:cs="Times New Roman"/>
                  <w:sz w:val="20"/>
                  <w:szCs w:val="20"/>
                </w:rPr>
                <m:t>-</m:t>
              </m:r>
              <m:sSubSup>
                <m:sSubSupPr>
                  <m:ctrlPr>
                    <w:rPr>
                      <w:rFonts w:ascii="Cambria Math" w:eastAsiaTheme="minorEastAsia" w:hAnsi="Cambria Math" w:cs="Times New Roman"/>
                      <w:sz w:val="20"/>
                      <w:szCs w:val="20"/>
                    </w:rPr>
                  </m:ctrlPr>
                </m:sSubSupPr>
                <m:e>
                  <m:r>
                    <m:rPr>
                      <m:sty m:val="p"/>
                    </m:rPr>
                    <w:rPr>
                      <w:rFonts w:ascii="Cambria Math" w:eastAsiaTheme="minorEastAsia" w:hAnsi="Cambria Math" w:cs="Times New Roman"/>
                      <w:sz w:val="20"/>
                      <w:szCs w:val="20"/>
                    </w:rPr>
                    <m:t>Q</m:t>
                  </m:r>
                </m:e>
                <m:sub>
                  <m:r>
                    <m:rPr>
                      <m:sty m:val="p"/>
                    </m:rPr>
                    <w:rPr>
                      <w:rFonts w:ascii="Cambria Math" w:eastAsiaTheme="minorEastAsia" w:hAnsi="Cambria Math" w:cs="Times New Roman"/>
                      <w:sz w:val="20"/>
                      <w:szCs w:val="20"/>
                    </w:rPr>
                    <m:t>c</m:t>
                  </m:r>
                </m:sub>
                <m:sup>
                  <m:r>
                    <m:rPr>
                      <m:sty m:val="p"/>
                    </m:rPr>
                    <w:rPr>
                      <w:rFonts w:ascii="Cambria Math" w:eastAsiaTheme="minorEastAsia" w:hAnsi="Cambria Math" w:cs="Times New Roman"/>
                      <w:sz w:val="20"/>
                      <w:szCs w:val="20"/>
                    </w:rPr>
                    <m:t>'''</m:t>
                  </m:r>
                </m:sup>
              </m:sSubSup>
            </m:num>
            <m:den>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f</m:t>
                  </m:r>
                </m:sub>
              </m:sSub>
              <m:r>
                <w:ins w:id="3" w:author="Valmor F. de Almeida" w:date="2021-02-05T20:18:00Z">
                  <w:rPr>
                    <w:rFonts w:ascii="Cambria Math" w:eastAsiaTheme="minorEastAsia" w:hAnsi="Cambria Math" w:cs="Times New Roman"/>
                    <w:sz w:val="20"/>
                    <w:szCs w:val="20"/>
                  </w:rPr>
                  <m:t>.</m:t>
                </w:ins>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P,f</m:t>
                  </m:r>
                </m:sub>
              </m:sSub>
            </m:den>
          </m:f>
        </m:oMath>
      </m:oMathPara>
    </w:p>
    <w:p w14:paraId="4B715899" w14:textId="1C421E35" w:rsidR="001D3907" w:rsidRPr="00B836A7" w:rsidRDefault="00B80A46" w:rsidP="00460B92">
      <w:pPr>
        <w:ind w:left="720" w:hanging="720"/>
        <w:rPr>
          <w:rFonts w:ascii="Times New Roman" w:eastAsiaTheme="minorEastAsia" w:hAnsi="Times New Roman" w:cs="Times New Roman"/>
          <w:iCs/>
          <w:sz w:val="20"/>
          <w:szCs w:val="20"/>
        </w:rPr>
      </w:pPr>
      <m:oMathPara>
        <m:oMath>
          <m:f>
            <m:fPr>
              <m:ctrlPr>
                <w:rPr>
                  <w:rFonts w:ascii="Cambria Math" w:eastAsiaTheme="minorEastAsia" w:hAnsi="Cambria Math" w:cs="Times New Roman"/>
                  <w:i/>
                  <w:iCs/>
                  <w:sz w:val="20"/>
                  <w:szCs w:val="20"/>
                </w:rPr>
              </m:ctrlPr>
            </m:fPr>
            <m:num>
              <m:r>
                <w:rPr>
                  <w:rFonts w:ascii="Cambria Math" w:eastAsiaTheme="minorEastAsia" w:hAnsi="Cambria Math" w:cs="Times New Roman"/>
                  <w:sz w:val="20"/>
                  <w:szCs w:val="20"/>
                </w:rPr>
                <m:t>d</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c</m:t>
                  </m:r>
                </m:sub>
              </m:sSub>
            </m:num>
            <m:den>
              <m:r>
                <w:rPr>
                  <w:rFonts w:ascii="Cambria Math" w:eastAsiaTheme="minorEastAsia" w:hAnsi="Cambria Math" w:cs="Times New Roman"/>
                  <w:sz w:val="20"/>
                  <w:szCs w:val="20"/>
                </w:rPr>
                <m:t>dt</m:t>
              </m:r>
            </m:den>
          </m:f>
          <m:r>
            <w:rPr>
              <w:rFonts w:ascii="Cambria Math" w:eastAsiaTheme="minorEastAsia" w:hAnsi="Cambria Math" w:cs="Times New Roman"/>
              <w:sz w:val="20"/>
              <w:szCs w:val="20"/>
            </w:rPr>
            <m:t>=-</m:t>
          </m:r>
          <m:f>
            <m:fPr>
              <m:ctrlPr>
                <w:rPr>
                  <w:rFonts w:ascii="Cambria Math" w:eastAsiaTheme="minorEastAsia" w:hAnsi="Cambria Math" w:cs="Times New Roman"/>
                  <w:i/>
                  <w:iCs/>
                  <w:sz w:val="20"/>
                  <w:szCs w:val="20"/>
                </w:rPr>
              </m:ctrlPr>
            </m:fPr>
            <m:num>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c</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c,in</m:t>
                  </m:r>
                </m:sub>
              </m:sSub>
            </m:num>
            <m:den>
              <m:r>
                <w:rPr>
                  <w:rFonts w:ascii="Cambria Math" w:eastAsiaTheme="minorEastAsia" w:hAnsi="Cambria Math" w:cs="Times New Roman"/>
                  <w:sz w:val="20"/>
                  <w:szCs w:val="20"/>
                </w:rPr>
                <m:t>τ</m:t>
              </m:r>
            </m:den>
          </m:f>
          <m:r>
            <w:rPr>
              <w:rFonts w:ascii="Cambria Math" w:eastAsiaTheme="minorEastAsia" w:hAnsi="Cambria Math" w:cs="Times New Roman"/>
              <w:sz w:val="20"/>
              <w:szCs w:val="20"/>
            </w:rPr>
            <m:t>+</m:t>
          </m:r>
          <m:f>
            <m:fPr>
              <m:ctrlPr>
                <w:rPr>
                  <w:rFonts w:ascii="Cambria Math" w:eastAsiaTheme="minorEastAsia" w:hAnsi="Cambria Math" w:cs="Times New Roman"/>
                  <w:i/>
                  <w:iCs/>
                  <w:sz w:val="20"/>
                  <w:szCs w:val="20"/>
                </w:rPr>
              </m:ctrlPr>
            </m:fPr>
            <m:num>
              <m:sSubSup>
                <m:sSubSupPr>
                  <m:ctrlPr>
                    <w:rPr>
                      <w:rFonts w:ascii="Cambria Math" w:eastAsiaTheme="minorEastAsia" w:hAnsi="Cambria Math" w:cs="Times New Roman"/>
                      <w:i/>
                      <w:iCs/>
                      <w:sz w:val="20"/>
                      <w:szCs w:val="20"/>
                    </w:rPr>
                  </m:ctrlPr>
                </m:sSubSupPr>
                <m:e>
                  <m:r>
                    <w:rPr>
                      <w:rFonts w:ascii="Cambria Math" w:eastAsiaTheme="minorEastAsia" w:hAnsi="Cambria Math" w:cs="Times New Roman"/>
                      <w:sz w:val="20"/>
                      <w:szCs w:val="20"/>
                    </w:rPr>
                    <m:t>Q</m:t>
                  </m:r>
                </m:e>
                <m:sub>
                  <m:r>
                    <w:rPr>
                      <w:rFonts w:ascii="Cambria Math" w:eastAsiaTheme="minorEastAsia" w:hAnsi="Cambria Math" w:cs="Times New Roman"/>
                      <w:sz w:val="20"/>
                      <w:szCs w:val="20"/>
                    </w:rPr>
                    <m:t>c</m:t>
                  </m:r>
                </m:sub>
                <m:sup>
                  <m:r>
                    <w:rPr>
                      <w:rFonts w:ascii="Cambria Math" w:eastAsiaTheme="minorEastAsia" w:hAnsi="Cambria Math" w:cs="Times New Roman"/>
                      <w:sz w:val="20"/>
                      <w:szCs w:val="20"/>
                    </w:rPr>
                    <m:t>'''</m:t>
                  </m:r>
                </m:sup>
              </m:sSubSup>
            </m:num>
            <m:den>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c</m:t>
                  </m:r>
                </m:sub>
              </m:sSub>
              <m:r>
                <w:ins w:id="4" w:author="Valmor F. de Almeida" w:date="2021-02-05T20:18:00Z">
                  <w:rPr>
                    <w:rFonts w:ascii="Cambria Math" w:eastAsiaTheme="minorEastAsia" w:hAnsi="Cambria Math" w:cs="Times New Roman"/>
                    <w:sz w:val="20"/>
                    <w:szCs w:val="20"/>
                  </w:rPr>
                  <m:t xml:space="preserve"> .</m:t>
                </w:ins>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P,c</m:t>
                  </m:r>
                </m:sub>
              </m:sSub>
            </m:den>
          </m:f>
        </m:oMath>
      </m:oMathPara>
    </w:p>
    <w:p w14:paraId="626D7463" w14:textId="3F693438" w:rsidR="00256454" w:rsidRPr="005A02FE" w:rsidRDefault="0016457A" w:rsidP="005A02FE">
      <w:pPr>
        <w:ind w:firstLine="360"/>
        <w:rPr>
          <w:rFonts w:ascii="Times New Roman" w:eastAsiaTheme="minorEastAsia" w:hAnsi="Times New Roman" w:cs="Times New Roman"/>
          <w:iCs/>
          <w:sz w:val="20"/>
          <w:szCs w:val="20"/>
        </w:rPr>
      </w:pPr>
      <w:r w:rsidRPr="00B836A7">
        <w:rPr>
          <w:rFonts w:ascii="Times New Roman" w:eastAsiaTheme="minorEastAsia" w:hAnsi="Times New Roman" w:cs="Times New Roman"/>
          <w:iCs/>
          <w:sz w:val="20"/>
          <w:szCs w:val="20"/>
        </w:rPr>
        <w:t>Th</w:t>
      </w:r>
      <w:r w:rsidR="001D31BE" w:rsidRPr="00B836A7">
        <w:rPr>
          <w:rFonts w:ascii="Times New Roman" w:eastAsiaTheme="minorEastAsia" w:hAnsi="Times New Roman" w:cs="Times New Roman"/>
          <w:iCs/>
          <w:sz w:val="20"/>
          <w:szCs w:val="20"/>
        </w:rPr>
        <w:t xml:space="preserve">ese </w:t>
      </w:r>
      <w:r w:rsidR="00AA7C78" w:rsidRPr="00B836A7">
        <w:rPr>
          <w:rFonts w:ascii="Times New Roman" w:eastAsiaTheme="minorEastAsia" w:hAnsi="Times New Roman" w:cs="Times New Roman"/>
          <w:iCs/>
          <w:sz w:val="20"/>
          <w:szCs w:val="20"/>
        </w:rPr>
        <w:t xml:space="preserve">ODEs </w:t>
      </w:r>
      <w:r w:rsidR="00116C79">
        <w:rPr>
          <w:rFonts w:ascii="Times New Roman" w:eastAsiaTheme="minorEastAsia" w:hAnsi="Times New Roman" w:cs="Times New Roman"/>
          <w:iCs/>
          <w:sz w:val="20"/>
          <w:szCs w:val="20"/>
        </w:rPr>
        <w:t xml:space="preserve">model the heat transfer </w:t>
      </w:r>
      <w:r w:rsidR="00F32D94">
        <w:rPr>
          <w:rFonts w:ascii="Times New Roman" w:eastAsiaTheme="minorEastAsia" w:hAnsi="Times New Roman" w:cs="Times New Roman"/>
          <w:iCs/>
          <w:sz w:val="20"/>
          <w:szCs w:val="20"/>
        </w:rPr>
        <w:t>using a two-temperature model</w:t>
      </w:r>
      <w:r w:rsidR="00E9652D">
        <w:rPr>
          <w:rFonts w:ascii="Times New Roman" w:eastAsiaTheme="minorEastAsia" w:hAnsi="Times New Roman" w:cs="Times New Roman"/>
          <w:iCs/>
          <w:sz w:val="20"/>
          <w:szCs w:val="20"/>
        </w:rPr>
        <w:t xml:space="preserve"> where p</w:t>
      </w:r>
      <w:r w:rsidR="00125A5C">
        <w:rPr>
          <w:rFonts w:ascii="Times New Roman" w:eastAsiaTheme="minorEastAsia" w:hAnsi="Times New Roman" w:cs="Times New Roman"/>
          <w:iCs/>
          <w:sz w:val="20"/>
          <w:szCs w:val="20"/>
        </w:rPr>
        <w:t xml:space="preserve">ressure </w:t>
      </w:r>
      <w:r w:rsidR="00A0160D">
        <w:rPr>
          <w:rFonts w:ascii="Times New Roman" w:eastAsiaTheme="minorEastAsia" w:hAnsi="Times New Roman" w:cs="Times New Roman"/>
          <w:iCs/>
          <w:sz w:val="20"/>
          <w:szCs w:val="20"/>
        </w:rPr>
        <w:t>is always assumed to be constant</w:t>
      </w:r>
      <w:r w:rsidR="00125A5C">
        <w:rPr>
          <w:rFonts w:ascii="Times New Roman" w:eastAsiaTheme="minorEastAsia" w:hAnsi="Times New Roman" w:cs="Times New Roman"/>
          <w:iCs/>
          <w:sz w:val="20"/>
          <w:szCs w:val="20"/>
        </w:rPr>
        <w:t xml:space="preserve"> and </w:t>
      </w:r>
      <w:r w:rsidR="003E0B5D">
        <w:rPr>
          <w:rFonts w:ascii="Times New Roman" w:eastAsiaTheme="minorEastAsia" w:hAnsi="Times New Roman" w:cs="Times New Roman"/>
          <w:iCs/>
          <w:sz w:val="20"/>
          <w:szCs w:val="20"/>
        </w:rPr>
        <w:t>th</w:t>
      </w:r>
      <w:r w:rsidR="003F7D01">
        <w:rPr>
          <w:rFonts w:ascii="Times New Roman" w:eastAsiaTheme="minorEastAsia" w:hAnsi="Times New Roman" w:cs="Times New Roman"/>
          <w:iCs/>
          <w:sz w:val="20"/>
          <w:szCs w:val="20"/>
        </w:rPr>
        <w:t xml:space="preserve">e </w:t>
      </w:r>
      <w:r w:rsidR="00E42AD3">
        <w:rPr>
          <w:rFonts w:ascii="Times New Roman" w:eastAsiaTheme="minorEastAsia" w:hAnsi="Times New Roman" w:cs="Times New Roman"/>
          <w:iCs/>
          <w:sz w:val="20"/>
          <w:szCs w:val="20"/>
        </w:rPr>
        <w:t xml:space="preserve">water is assumed to </w:t>
      </w:r>
      <w:r w:rsidR="00173011">
        <w:rPr>
          <w:rFonts w:ascii="Times New Roman" w:eastAsiaTheme="minorEastAsia" w:hAnsi="Times New Roman" w:cs="Times New Roman"/>
          <w:iCs/>
          <w:sz w:val="20"/>
          <w:szCs w:val="20"/>
        </w:rPr>
        <w:t xml:space="preserve">only be in the liquid phase. </w:t>
      </w:r>
    </w:p>
    <w:p w14:paraId="5FB590AB" w14:textId="29D81A16" w:rsidR="005C0201" w:rsidRPr="00B836A7" w:rsidRDefault="005C0201" w:rsidP="00460B92">
      <w:pPr>
        <w:ind w:left="720" w:hanging="720"/>
        <w:rPr>
          <w:rFonts w:ascii="Times New Roman" w:hAnsi="Times New Roman" w:cs="Times New Roman"/>
          <w:b/>
          <w:bCs/>
          <w:sz w:val="20"/>
          <w:szCs w:val="20"/>
        </w:rPr>
      </w:pPr>
      <w:r w:rsidRPr="00B836A7">
        <w:rPr>
          <w:rFonts w:ascii="Times New Roman" w:hAnsi="Times New Roman" w:cs="Times New Roman"/>
          <w:b/>
          <w:bCs/>
          <w:sz w:val="20"/>
          <w:szCs w:val="20"/>
        </w:rPr>
        <w:t>Steam Generator</w:t>
      </w:r>
    </w:p>
    <w:p w14:paraId="22FDD87B" w14:textId="0B1C92A2" w:rsidR="00A21DB6" w:rsidRPr="00B836A7" w:rsidRDefault="00C50AAC" w:rsidP="007D6CFE">
      <w:pPr>
        <w:ind w:firstLine="360"/>
        <w:jc w:val="both"/>
        <w:rPr>
          <w:rFonts w:ascii="Times New Roman" w:hAnsi="Times New Roman" w:cs="Times New Roman"/>
          <w:sz w:val="20"/>
          <w:szCs w:val="20"/>
        </w:rPr>
      </w:pPr>
      <w:r>
        <w:rPr>
          <w:rFonts w:ascii="Times New Roman" w:hAnsi="Times New Roman" w:cs="Times New Roman"/>
          <w:sz w:val="20"/>
          <w:szCs w:val="20"/>
        </w:rPr>
        <w:t xml:space="preserve">The steam generator has two different </w:t>
      </w:r>
      <w:r w:rsidR="00B82B4C">
        <w:rPr>
          <w:rFonts w:ascii="Times New Roman" w:hAnsi="Times New Roman" w:cs="Times New Roman"/>
          <w:sz w:val="20"/>
          <w:szCs w:val="20"/>
        </w:rPr>
        <w:t>flow st</w:t>
      </w:r>
      <w:r w:rsidR="005D1625">
        <w:rPr>
          <w:rFonts w:ascii="Times New Roman" w:hAnsi="Times New Roman" w:cs="Times New Roman"/>
          <w:sz w:val="20"/>
          <w:szCs w:val="20"/>
        </w:rPr>
        <w:t>r</w:t>
      </w:r>
      <w:r w:rsidR="00B82B4C">
        <w:rPr>
          <w:rFonts w:ascii="Times New Roman" w:hAnsi="Times New Roman" w:cs="Times New Roman"/>
          <w:sz w:val="20"/>
          <w:szCs w:val="20"/>
        </w:rPr>
        <w:t>eams</w:t>
      </w:r>
      <w:r w:rsidR="00663D01">
        <w:rPr>
          <w:rFonts w:ascii="Times New Roman" w:hAnsi="Times New Roman" w:cs="Times New Roman"/>
          <w:sz w:val="20"/>
          <w:szCs w:val="20"/>
        </w:rPr>
        <w:t>. On the primary side, the steam generator</w:t>
      </w:r>
      <w:r w:rsidR="005D1625">
        <w:rPr>
          <w:rFonts w:ascii="Times New Roman" w:hAnsi="Times New Roman" w:cs="Times New Roman"/>
          <w:sz w:val="20"/>
          <w:szCs w:val="20"/>
        </w:rPr>
        <w:t xml:space="preserve"> takes in a flow from the reactor</w:t>
      </w:r>
      <w:r w:rsidR="0018714C">
        <w:rPr>
          <w:rFonts w:ascii="Times New Roman" w:hAnsi="Times New Roman" w:cs="Times New Roman"/>
          <w:sz w:val="20"/>
          <w:szCs w:val="20"/>
        </w:rPr>
        <w:t xml:space="preserve"> </w:t>
      </w:r>
      <w:r w:rsidR="00D93222">
        <w:rPr>
          <w:rFonts w:ascii="Times New Roman" w:hAnsi="Times New Roman" w:cs="Times New Roman"/>
          <w:sz w:val="20"/>
          <w:szCs w:val="20"/>
        </w:rPr>
        <w:t xml:space="preserve">and sends the same flow stream back to the reactor after </w:t>
      </w:r>
      <w:r w:rsidR="009029F4">
        <w:rPr>
          <w:rFonts w:ascii="Times New Roman" w:hAnsi="Times New Roman" w:cs="Times New Roman"/>
          <w:sz w:val="20"/>
          <w:szCs w:val="20"/>
        </w:rPr>
        <w:t xml:space="preserve">the heat transfer. On the secondary side, the steam generator takes in a stream from the water heater and then sends the </w:t>
      </w:r>
      <w:r w:rsidR="002A2DEE">
        <w:rPr>
          <w:rFonts w:ascii="Times New Roman" w:hAnsi="Times New Roman" w:cs="Times New Roman"/>
          <w:sz w:val="20"/>
          <w:szCs w:val="20"/>
        </w:rPr>
        <w:t xml:space="preserve">stream to the </w:t>
      </w:r>
      <w:r w:rsidR="00750D97">
        <w:rPr>
          <w:rFonts w:ascii="Times New Roman" w:hAnsi="Times New Roman" w:cs="Times New Roman"/>
          <w:sz w:val="20"/>
          <w:szCs w:val="20"/>
        </w:rPr>
        <w:t xml:space="preserve">turbine for power generation. </w:t>
      </w:r>
      <w:r w:rsidR="00891B5C" w:rsidRPr="00B836A7">
        <w:rPr>
          <w:rFonts w:ascii="Times New Roman" w:hAnsi="Times New Roman" w:cs="Times New Roman"/>
          <w:sz w:val="20"/>
          <w:szCs w:val="20"/>
        </w:rPr>
        <w:t>The steam generator is modeled with two coupled time-dependent differential equations</w:t>
      </w:r>
      <w:r w:rsidR="009E656D" w:rsidRPr="00B836A7">
        <w:rPr>
          <w:rFonts w:ascii="Times New Roman" w:hAnsi="Times New Roman" w:cs="Times New Roman"/>
          <w:sz w:val="20"/>
          <w:szCs w:val="20"/>
        </w:rPr>
        <w:t xml:space="preserve">, one for the primary side and </w:t>
      </w:r>
      <w:r w:rsidR="00E80A02" w:rsidRPr="00B836A7">
        <w:rPr>
          <w:rFonts w:ascii="Times New Roman" w:hAnsi="Times New Roman" w:cs="Times New Roman"/>
          <w:sz w:val="20"/>
          <w:szCs w:val="20"/>
        </w:rPr>
        <w:t>the other for the secondary side.</w:t>
      </w:r>
    </w:p>
    <w:p w14:paraId="2920F164" w14:textId="433965E9" w:rsidR="00E80A02" w:rsidRPr="00E80A02" w:rsidRDefault="00B80A46" w:rsidP="00E80A02">
      <w:pPr>
        <w:ind w:left="720" w:hanging="720"/>
        <w:rPr>
          <w:rFonts w:ascii="Times New Roman" w:hAnsi="Times New Roman" w:cs="Times New Roman"/>
          <w:sz w:val="20"/>
          <w:szCs w:val="20"/>
        </w:rPr>
      </w:pPr>
      <m:oMathPara>
        <m:oMathParaPr>
          <m:jc m:val="center"/>
        </m:oMathParaPr>
        <m:oMath>
          <m:f>
            <m:fPr>
              <m:ctrlPr>
                <w:rPr>
                  <w:rFonts w:ascii="Cambria Math" w:hAnsi="Cambria Math" w:cs="Times New Roman"/>
                  <w:i/>
                  <w:iCs/>
                  <w:sz w:val="20"/>
                  <w:szCs w:val="20"/>
                </w:rPr>
              </m:ctrlPr>
            </m:fPr>
            <m:num>
              <m:r>
                <w:rPr>
                  <w:rFonts w:ascii="Cambria Math" w:hAnsi="Cambria Math" w:cs="Times New Roman"/>
                  <w:sz w:val="20"/>
                  <w:szCs w:val="20"/>
                </w:rPr>
                <m:t>d</m:t>
              </m:r>
              <m:sSub>
                <m:sSubPr>
                  <m:ctrlPr>
                    <w:rPr>
                      <w:rFonts w:ascii="Cambria Math" w:hAnsi="Cambria Math" w:cs="Times New Roman"/>
                      <w:i/>
                      <w:iCs/>
                      <w:sz w:val="20"/>
                      <w:szCs w:val="20"/>
                    </w:rPr>
                  </m:ctrlPr>
                </m:sSubPr>
                <m:e>
                  <m:r>
                    <w:rPr>
                      <w:rFonts w:ascii="Cambria Math" w:hAnsi="Cambria Math" w:cs="Times New Roman"/>
                      <w:sz w:val="20"/>
                      <w:szCs w:val="20"/>
                    </w:rPr>
                    <m:t>T</m:t>
                  </m:r>
                </m:e>
                <m:sub>
                  <m:r>
                    <w:rPr>
                      <w:rFonts w:ascii="Cambria Math" w:hAnsi="Cambria Math" w:cs="Times New Roman"/>
                      <w:sz w:val="20"/>
                      <w:szCs w:val="20"/>
                    </w:rPr>
                    <m:t>p</m:t>
                  </m:r>
                </m:sub>
              </m:sSub>
            </m:num>
            <m:den>
              <m:r>
                <w:rPr>
                  <w:rFonts w:ascii="Cambria Math" w:hAnsi="Cambria Math" w:cs="Times New Roman"/>
                  <w:sz w:val="20"/>
                  <w:szCs w:val="20"/>
                </w:rPr>
                <m:t>dt</m:t>
              </m:r>
            </m:den>
          </m:f>
          <m:r>
            <w:rPr>
              <w:rFonts w:ascii="Cambria Math" w:hAnsi="Cambria Math" w:cs="Times New Roman"/>
              <w:sz w:val="20"/>
              <w:szCs w:val="20"/>
            </w:rPr>
            <m:t>=-</m:t>
          </m:r>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T</m:t>
                  </m:r>
                </m:e>
                <m:sub>
                  <m:r>
                    <w:rPr>
                      <w:rFonts w:ascii="Cambria Math" w:hAnsi="Cambria Math" w:cs="Times New Roman"/>
                      <w:sz w:val="20"/>
                      <w:szCs w:val="20"/>
                    </w:rPr>
                    <m:t>p</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T</m:t>
                  </m:r>
                </m:e>
                <m:sub>
                  <m:r>
                    <w:rPr>
                      <w:rFonts w:ascii="Cambria Math" w:hAnsi="Cambria Math" w:cs="Times New Roman"/>
                      <w:sz w:val="20"/>
                      <w:szCs w:val="20"/>
                    </w:rPr>
                    <m:t>p,in</m:t>
                  </m:r>
                </m:sub>
              </m:sSub>
            </m:num>
            <m:den>
              <m:sSub>
                <m:sSubPr>
                  <m:ctrlPr>
                    <w:rPr>
                      <w:rFonts w:ascii="Cambria Math" w:hAnsi="Cambria Math" w:cs="Times New Roman"/>
                      <w:i/>
                      <w:iCs/>
                      <w:sz w:val="20"/>
                      <w:szCs w:val="20"/>
                    </w:rPr>
                  </m:ctrlPr>
                </m:sSubPr>
                <m:e>
                  <m:r>
                    <w:rPr>
                      <w:rFonts w:ascii="Cambria Math" w:hAnsi="Cambria Math" w:cs="Times New Roman"/>
                      <w:sz w:val="20"/>
                      <w:szCs w:val="20"/>
                    </w:rPr>
                    <m:t>τ</m:t>
                  </m:r>
                </m:e>
                <m:sub>
                  <m:r>
                    <w:rPr>
                      <w:rFonts w:ascii="Cambria Math" w:hAnsi="Cambria Math" w:cs="Times New Roman"/>
                      <w:sz w:val="20"/>
                      <w:szCs w:val="20"/>
                    </w:rPr>
                    <m:t>p</m:t>
                  </m:r>
                </m:sub>
              </m:sSub>
            </m:den>
          </m:f>
          <m:r>
            <w:rPr>
              <w:rFonts w:ascii="Cambria Math" w:hAnsi="Cambria Math" w:cs="Times New Roman"/>
              <w:sz w:val="20"/>
              <w:szCs w:val="20"/>
            </w:rPr>
            <m:t>+</m:t>
          </m:r>
          <m:f>
            <m:fPr>
              <m:ctrlPr>
                <w:rPr>
                  <w:rFonts w:ascii="Cambria Math" w:hAnsi="Cambria Math" w:cs="Times New Roman"/>
                  <w:i/>
                  <w:iCs/>
                  <w:sz w:val="20"/>
                  <w:szCs w:val="20"/>
                </w:rPr>
              </m:ctrlPr>
            </m:fPr>
            <m:num>
              <m:sSup>
                <m:sSupPr>
                  <m:ctrlPr>
                    <w:rPr>
                      <w:rFonts w:ascii="Cambria Math" w:hAnsi="Cambria Math" w:cs="Times New Roman"/>
                      <w:i/>
                      <w:iCs/>
                      <w:sz w:val="20"/>
                      <w:szCs w:val="20"/>
                    </w:rPr>
                  </m:ctrlPr>
                </m:sSupPr>
                <m:e>
                  <m:r>
                    <w:rPr>
                      <w:rFonts w:ascii="Cambria Math" w:hAnsi="Cambria Math" w:cs="Times New Roman"/>
                      <w:sz w:val="20"/>
                      <w:szCs w:val="20"/>
                    </w:rPr>
                    <m:t>q</m:t>
                  </m:r>
                </m:e>
                <m:sup>
                  <m:r>
                    <w:rPr>
                      <w:rFonts w:ascii="Cambria Math" w:hAnsi="Cambria Math" w:cs="Times New Roman"/>
                      <w:sz w:val="20"/>
                      <w:szCs w:val="20"/>
                    </w:rPr>
                    <m:t>'''</m:t>
                  </m:r>
                </m:sup>
              </m:sSup>
            </m:num>
            <m:den>
              <m:sSub>
                <m:sSubPr>
                  <m:ctrlPr>
                    <w:rPr>
                      <w:rFonts w:ascii="Cambria Math" w:hAnsi="Cambria Math" w:cs="Times New Roman"/>
                      <w:i/>
                      <w:iCs/>
                      <w:sz w:val="20"/>
                      <w:szCs w:val="20"/>
                    </w:rPr>
                  </m:ctrlPr>
                </m:sSubPr>
                <m:e>
                  <m:r>
                    <w:rPr>
                      <w:rFonts w:ascii="Cambria Math" w:hAnsi="Cambria Math" w:cs="Times New Roman"/>
                      <w:sz w:val="20"/>
                      <w:szCs w:val="20"/>
                    </w:rPr>
                    <m:t>ρ</m:t>
                  </m:r>
                </m:e>
                <m:sub>
                  <m:r>
                    <w:rPr>
                      <w:rFonts w:ascii="Cambria Math" w:hAnsi="Cambria Math" w:cs="Times New Roman"/>
                      <w:sz w:val="20"/>
                      <w:szCs w:val="20"/>
                    </w:rPr>
                    <m:t>p</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C</m:t>
                  </m:r>
                </m:e>
                <m:sub>
                  <m:r>
                    <w:rPr>
                      <w:rFonts w:ascii="Cambria Math" w:hAnsi="Cambria Math" w:cs="Times New Roman"/>
                      <w:sz w:val="20"/>
                      <w:szCs w:val="20"/>
                    </w:rPr>
                    <m:t>P,p</m:t>
                  </m:r>
                </m:sub>
              </m:sSub>
              <m:ctrlPr>
                <w:rPr>
                  <w:rFonts w:ascii="Cambria Math" w:hAnsi="Cambria Math" w:cs="Times New Roman"/>
                  <w:i/>
                  <w:sz w:val="20"/>
                  <w:szCs w:val="20"/>
                </w:rPr>
              </m:ctrlPr>
            </m:den>
          </m:f>
        </m:oMath>
      </m:oMathPara>
    </w:p>
    <w:p w14:paraId="46B28DE3" w14:textId="3B5660EA" w:rsidR="005C0201" w:rsidRPr="005C0201" w:rsidRDefault="00B80A46" w:rsidP="005C0201">
      <w:pPr>
        <w:ind w:left="720" w:hanging="720"/>
        <w:rPr>
          <w:rFonts w:ascii="Times New Roman" w:hAnsi="Times New Roman" w:cs="Times New Roman"/>
          <w:sz w:val="20"/>
          <w:szCs w:val="20"/>
        </w:rPr>
      </w:pPr>
      <m:oMathPara>
        <m:oMathParaPr>
          <m:jc m:val="centerGroup"/>
        </m:oMathParaPr>
        <m:oMath>
          <m:f>
            <m:fPr>
              <m:ctrlPr>
                <w:rPr>
                  <w:rFonts w:ascii="Cambria Math" w:hAnsi="Cambria Math" w:cs="Times New Roman"/>
                  <w:i/>
                  <w:iCs/>
                  <w:sz w:val="20"/>
                  <w:szCs w:val="20"/>
                </w:rPr>
              </m:ctrlPr>
            </m:fPr>
            <m:num>
              <m:r>
                <w:rPr>
                  <w:rFonts w:ascii="Cambria Math" w:hAnsi="Cambria Math" w:cs="Times New Roman"/>
                  <w:sz w:val="20"/>
                  <w:szCs w:val="20"/>
                </w:rPr>
                <m:t>d</m:t>
              </m:r>
              <m:sSub>
                <m:sSubPr>
                  <m:ctrlPr>
                    <w:rPr>
                      <w:rFonts w:ascii="Cambria Math" w:hAnsi="Cambria Math" w:cs="Times New Roman"/>
                      <w:i/>
                      <w:iCs/>
                      <w:sz w:val="20"/>
                      <w:szCs w:val="20"/>
                    </w:rPr>
                  </m:ctrlPr>
                </m:sSubPr>
                <m:e>
                  <m:r>
                    <w:rPr>
                      <w:rFonts w:ascii="Cambria Math" w:hAnsi="Cambria Math" w:cs="Times New Roman"/>
                      <w:sz w:val="20"/>
                      <w:szCs w:val="20"/>
                    </w:rPr>
                    <m:t>T</m:t>
                  </m:r>
                </m:e>
                <m:sub>
                  <m:r>
                    <w:rPr>
                      <w:rFonts w:ascii="Cambria Math" w:hAnsi="Cambria Math" w:cs="Times New Roman"/>
                      <w:sz w:val="20"/>
                      <w:szCs w:val="20"/>
                    </w:rPr>
                    <m:t>s</m:t>
                  </m:r>
                </m:sub>
              </m:sSub>
            </m:num>
            <m:den>
              <m:r>
                <w:rPr>
                  <w:rFonts w:ascii="Cambria Math" w:hAnsi="Cambria Math" w:cs="Times New Roman"/>
                  <w:sz w:val="20"/>
                  <w:szCs w:val="20"/>
                </w:rPr>
                <m:t>dt</m:t>
              </m:r>
            </m:den>
          </m:f>
          <m:r>
            <w:rPr>
              <w:rFonts w:ascii="Cambria Math" w:hAnsi="Cambria Math" w:cs="Times New Roman"/>
              <w:sz w:val="20"/>
              <w:szCs w:val="20"/>
            </w:rPr>
            <m:t>=-</m:t>
          </m:r>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T</m:t>
                  </m:r>
                </m:e>
                <m:sub>
                  <m:r>
                    <w:rPr>
                      <w:rFonts w:ascii="Cambria Math" w:hAnsi="Cambria Math" w:cs="Times New Roman"/>
                      <w:sz w:val="20"/>
                      <w:szCs w:val="20"/>
                    </w:rPr>
                    <m:t>s</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T</m:t>
                  </m:r>
                </m:e>
                <m:sub>
                  <m:r>
                    <w:rPr>
                      <w:rFonts w:ascii="Cambria Math" w:hAnsi="Cambria Math" w:cs="Times New Roman"/>
                      <w:sz w:val="20"/>
                      <w:szCs w:val="20"/>
                    </w:rPr>
                    <m:t>s,in</m:t>
                  </m:r>
                </m:sub>
              </m:sSub>
            </m:num>
            <m:den>
              <m:sSub>
                <m:sSubPr>
                  <m:ctrlPr>
                    <w:rPr>
                      <w:rFonts w:ascii="Cambria Math" w:hAnsi="Cambria Math" w:cs="Times New Roman"/>
                      <w:i/>
                      <w:iCs/>
                      <w:sz w:val="20"/>
                      <w:szCs w:val="20"/>
                    </w:rPr>
                  </m:ctrlPr>
                </m:sSubPr>
                <m:e>
                  <m:r>
                    <w:rPr>
                      <w:rFonts w:ascii="Cambria Math" w:hAnsi="Cambria Math" w:cs="Times New Roman"/>
                      <w:sz w:val="20"/>
                      <w:szCs w:val="20"/>
                    </w:rPr>
                    <m:t>τ</m:t>
                  </m:r>
                </m:e>
                <m:sub>
                  <m:r>
                    <w:rPr>
                      <w:rFonts w:ascii="Cambria Math" w:hAnsi="Cambria Math" w:cs="Times New Roman"/>
                      <w:sz w:val="20"/>
                      <w:szCs w:val="20"/>
                    </w:rPr>
                    <m:t>s</m:t>
                  </m:r>
                </m:sub>
              </m:sSub>
            </m:den>
          </m:f>
          <m:r>
            <w:rPr>
              <w:rFonts w:ascii="Cambria Math" w:hAnsi="Cambria Math" w:cs="Times New Roman"/>
              <w:sz w:val="20"/>
              <w:szCs w:val="20"/>
            </w:rPr>
            <m:t>+</m:t>
          </m:r>
          <m:f>
            <m:fPr>
              <m:ctrlPr>
                <w:rPr>
                  <w:rFonts w:ascii="Cambria Math" w:hAnsi="Cambria Math" w:cs="Times New Roman"/>
                  <w:i/>
                  <w:iCs/>
                  <w:sz w:val="20"/>
                  <w:szCs w:val="20"/>
                </w:rPr>
              </m:ctrlPr>
            </m:fPr>
            <m:num>
              <m:sSup>
                <m:sSupPr>
                  <m:ctrlPr>
                    <w:rPr>
                      <w:rFonts w:ascii="Cambria Math" w:hAnsi="Cambria Math" w:cs="Times New Roman"/>
                      <w:i/>
                      <w:iCs/>
                      <w:sz w:val="20"/>
                      <w:szCs w:val="20"/>
                    </w:rPr>
                  </m:ctrlPr>
                </m:sSupPr>
                <m:e>
                  <m:r>
                    <w:rPr>
                      <w:rFonts w:ascii="Cambria Math" w:hAnsi="Cambria Math" w:cs="Times New Roman"/>
                      <w:sz w:val="20"/>
                      <w:szCs w:val="20"/>
                    </w:rPr>
                    <m:t>q</m:t>
                  </m:r>
                </m:e>
                <m:sup>
                  <m:r>
                    <w:rPr>
                      <w:rFonts w:ascii="Cambria Math" w:hAnsi="Cambria Math" w:cs="Times New Roman"/>
                      <w:sz w:val="20"/>
                      <w:szCs w:val="20"/>
                    </w:rPr>
                    <m:t>'''</m:t>
                  </m:r>
                </m:sup>
              </m:sSup>
            </m:num>
            <m:den>
              <m:sSub>
                <m:sSubPr>
                  <m:ctrlPr>
                    <w:rPr>
                      <w:rFonts w:ascii="Cambria Math" w:hAnsi="Cambria Math" w:cs="Times New Roman"/>
                      <w:i/>
                      <w:iCs/>
                      <w:sz w:val="20"/>
                      <w:szCs w:val="20"/>
                    </w:rPr>
                  </m:ctrlPr>
                </m:sSubPr>
                <m:e>
                  <m:r>
                    <w:rPr>
                      <w:rFonts w:ascii="Cambria Math" w:hAnsi="Cambria Math" w:cs="Times New Roman"/>
                      <w:sz w:val="20"/>
                      <w:szCs w:val="20"/>
                    </w:rPr>
                    <m:t>ρ</m:t>
                  </m:r>
                </m:e>
                <m:sub>
                  <m:r>
                    <w:rPr>
                      <w:rFonts w:ascii="Cambria Math" w:hAnsi="Cambria Math" w:cs="Times New Roman"/>
                      <w:sz w:val="20"/>
                      <w:szCs w:val="20"/>
                    </w:rPr>
                    <m:t>s</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C</m:t>
                  </m:r>
                </m:e>
                <m:sub>
                  <m:r>
                    <w:rPr>
                      <w:rFonts w:ascii="Cambria Math" w:hAnsi="Cambria Math" w:cs="Times New Roman"/>
                      <w:sz w:val="20"/>
                      <w:szCs w:val="20"/>
                    </w:rPr>
                    <m:t>P,s</m:t>
                  </m:r>
                </m:sub>
              </m:sSub>
            </m:den>
          </m:f>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q</m:t>
              </m:r>
            </m:e>
            <m:sub>
              <m:r>
                <w:rPr>
                  <w:rFonts w:ascii="Cambria Math" w:hAnsi="Cambria Math" w:cs="Times New Roman"/>
                  <w:sz w:val="20"/>
                  <w:szCs w:val="20"/>
                </w:rPr>
                <m:t>latent.</m:t>
              </m:r>
            </m:sub>
          </m:sSub>
        </m:oMath>
      </m:oMathPara>
    </w:p>
    <w:p w14:paraId="4DB1CAB6" w14:textId="5E1462FB" w:rsidR="00E80A02" w:rsidRPr="00B836A7" w:rsidRDefault="00BD363F" w:rsidP="004522CD">
      <w:pPr>
        <w:ind w:firstLine="360"/>
        <w:jc w:val="both"/>
        <w:rPr>
          <w:rFonts w:ascii="Times New Roman" w:hAnsi="Times New Roman" w:cs="Times New Roman"/>
          <w:sz w:val="20"/>
          <w:szCs w:val="20"/>
        </w:rPr>
      </w:pPr>
      <w:r>
        <w:rPr>
          <w:rFonts w:ascii="Times New Roman" w:hAnsi="Times New Roman" w:cs="Times New Roman"/>
          <w:sz w:val="20"/>
          <w:szCs w:val="20"/>
        </w:rPr>
        <w:t>This</w:t>
      </w:r>
      <w:r w:rsidR="00CD2C76" w:rsidRPr="00B836A7">
        <w:rPr>
          <w:rFonts w:ascii="Times New Roman" w:hAnsi="Times New Roman" w:cs="Times New Roman"/>
          <w:sz w:val="20"/>
          <w:szCs w:val="20"/>
        </w:rPr>
        <w:t xml:space="preserve"> design uses two </w:t>
      </w:r>
      <w:r w:rsidR="00895454" w:rsidRPr="00B836A7">
        <w:rPr>
          <w:rFonts w:ascii="Times New Roman" w:hAnsi="Times New Roman" w:cs="Times New Roman"/>
          <w:sz w:val="20"/>
          <w:szCs w:val="20"/>
        </w:rPr>
        <w:t xml:space="preserve">once-through </w:t>
      </w:r>
      <w:r w:rsidR="00D2549E" w:rsidRPr="00B836A7">
        <w:rPr>
          <w:rFonts w:ascii="Times New Roman" w:hAnsi="Times New Roman" w:cs="Times New Roman"/>
          <w:sz w:val="20"/>
          <w:szCs w:val="20"/>
        </w:rPr>
        <w:t xml:space="preserve">counter-current </w:t>
      </w:r>
      <w:r w:rsidR="00895454" w:rsidRPr="00B836A7">
        <w:rPr>
          <w:rFonts w:ascii="Times New Roman" w:hAnsi="Times New Roman" w:cs="Times New Roman"/>
          <w:sz w:val="20"/>
          <w:szCs w:val="20"/>
        </w:rPr>
        <w:t xml:space="preserve">helical </w:t>
      </w:r>
      <w:r w:rsidR="00D2549E" w:rsidRPr="00B836A7">
        <w:rPr>
          <w:rFonts w:ascii="Times New Roman" w:hAnsi="Times New Roman" w:cs="Times New Roman"/>
          <w:sz w:val="20"/>
          <w:szCs w:val="20"/>
        </w:rPr>
        <w:t>steam generators</w:t>
      </w:r>
      <w:r w:rsidR="0035539F" w:rsidRPr="00B836A7">
        <w:rPr>
          <w:rFonts w:ascii="Times New Roman" w:hAnsi="Times New Roman" w:cs="Times New Roman"/>
          <w:sz w:val="20"/>
          <w:szCs w:val="20"/>
        </w:rPr>
        <w:t xml:space="preserve"> which are approximated with one </w:t>
      </w:r>
      <w:r w:rsidR="00AB681E" w:rsidRPr="00B836A7">
        <w:rPr>
          <w:rFonts w:ascii="Times New Roman" w:hAnsi="Times New Roman" w:cs="Times New Roman"/>
          <w:sz w:val="20"/>
          <w:szCs w:val="20"/>
        </w:rPr>
        <w:t>bundle of cylindrical shaped tubes.</w:t>
      </w:r>
    </w:p>
    <w:p w14:paraId="4E872204" w14:textId="77777777" w:rsidR="000019B7" w:rsidRPr="00B836A7" w:rsidRDefault="00B80A46" w:rsidP="000019B7">
      <w:pPr>
        <w:pStyle w:val="ListParagraph"/>
        <w:spacing w:line="480" w:lineRule="auto"/>
        <w:ind w:left="0"/>
        <w:rPr>
          <w:rFonts w:ascii="Times New Roman" w:eastAsiaTheme="minorEastAsia" w:hAnsi="Times New Roman" w:cs="Times New Roman"/>
          <w:sz w:val="20"/>
          <w:szCs w:val="20"/>
        </w:rPr>
      </w:pPr>
      <m:oMathPara>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q</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2.61</m:t>
              </m:r>
            </m:den>
          </m:f>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U(</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T</m:t>
                  </m:r>
                </m:e>
              </m:acc>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 xml:space="preserve"> T</m:t>
                  </m:r>
                </m:e>
              </m:acc>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m:t>
          </m:r>
        </m:oMath>
      </m:oMathPara>
    </w:p>
    <w:p w14:paraId="64064B4E" w14:textId="77777777" w:rsidR="009F483A" w:rsidRPr="00B836A7" w:rsidRDefault="00B80A46" w:rsidP="009F483A">
      <w:pPr>
        <w:pStyle w:val="ListParagraph"/>
        <w:spacing w:line="480" w:lineRule="auto"/>
        <w:ind w:left="0"/>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U</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o</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p</m:t>
                  </m:r>
                </m:sub>
              </m:sSub>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δ</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o</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s</m:t>
                  </m:r>
                </m:sub>
              </m:sSub>
            </m:den>
          </m:f>
          <m:r>
            <w:rPr>
              <w:rFonts w:ascii="Cambria Math" w:eastAsiaTheme="minorEastAsia" w:hAnsi="Cambria Math" w:cs="Times New Roman"/>
              <w:sz w:val="20"/>
              <w:szCs w:val="20"/>
            </w:rPr>
            <m:t>+R</m:t>
          </m:r>
        </m:oMath>
      </m:oMathPara>
    </w:p>
    <w:p w14:paraId="3656C804" w14:textId="266949A6" w:rsidR="00AB681E" w:rsidRPr="00B836A7" w:rsidRDefault="00C1662E" w:rsidP="0059764F">
      <w:pPr>
        <w:ind w:firstLine="360"/>
        <w:jc w:val="both"/>
        <w:rPr>
          <w:rFonts w:ascii="Times New Roman" w:hAnsi="Times New Roman" w:cs="Times New Roman"/>
          <w:sz w:val="20"/>
          <w:szCs w:val="20"/>
        </w:rPr>
      </w:pPr>
      <w:r w:rsidRPr="00B836A7">
        <w:rPr>
          <w:rFonts w:ascii="Times New Roman" w:hAnsi="Times New Roman" w:cs="Times New Roman"/>
          <w:sz w:val="20"/>
          <w:szCs w:val="20"/>
        </w:rPr>
        <w:t xml:space="preserve">The </w:t>
      </w:r>
      <w:r w:rsidR="00D476DE" w:rsidRPr="00B836A7">
        <w:rPr>
          <w:rFonts w:ascii="Times New Roman" w:hAnsi="Times New Roman" w:cs="Times New Roman"/>
          <w:sz w:val="20"/>
          <w:szCs w:val="20"/>
        </w:rPr>
        <w:t xml:space="preserve">primary </w:t>
      </w:r>
      <w:r w:rsidR="001118F2" w:rsidRPr="00B836A7">
        <w:rPr>
          <w:rFonts w:ascii="Times New Roman" w:hAnsi="Times New Roman" w:cs="Times New Roman"/>
          <w:sz w:val="20"/>
          <w:szCs w:val="20"/>
        </w:rPr>
        <w:t>flow is assumed to be forced conv</w:t>
      </w:r>
      <w:r w:rsidR="00EE0D66" w:rsidRPr="00B836A7">
        <w:rPr>
          <w:rFonts w:ascii="Times New Roman" w:hAnsi="Times New Roman" w:cs="Times New Roman"/>
          <w:sz w:val="20"/>
          <w:szCs w:val="20"/>
        </w:rPr>
        <w:t xml:space="preserve">ection due to the high mass flowrate and relatively small flow rate. The secondary side </w:t>
      </w:r>
      <w:r w:rsidR="00C470F7" w:rsidRPr="00B836A7">
        <w:rPr>
          <w:rFonts w:ascii="Times New Roman" w:hAnsi="Times New Roman" w:cs="Times New Roman"/>
          <w:sz w:val="20"/>
          <w:szCs w:val="20"/>
        </w:rPr>
        <w:t xml:space="preserve">flow is also modeled using forced convection. </w:t>
      </w:r>
      <w:r w:rsidR="00F969EF" w:rsidRPr="00B836A7">
        <w:rPr>
          <w:rFonts w:ascii="Times New Roman" w:hAnsi="Times New Roman" w:cs="Times New Roman"/>
          <w:sz w:val="20"/>
          <w:szCs w:val="20"/>
        </w:rPr>
        <w:t xml:space="preserve">The </w:t>
      </w:r>
      <w:r w:rsidR="009F14CC" w:rsidRPr="00B836A7">
        <w:rPr>
          <w:rFonts w:ascii="Times New Roman" w:hAnsi="Times New Roman" w:cs="Times New Roman"/>
          <w:sz w:val="20"/>
          <w:szCs w:val="20"/>
        </w:rPr>
        <w:t>two-phase</w:t>
      </w:r>
      <w:r w:rsidR="00F969EF" w:rsidRPr="00B836A7">
        <w:rPr>
          <w:rFonts w:ascii="Times New Roman" w:hAnsi="Times New Roman" w:cs="Times New Roman"/>
          <w:sz w:val="20"/>
          <w:szCs w:val="20"/>
        </w:rPr>
        <w:t xml:space="preserve"> flow region is modeled as nucleate boiling </w:t>
      </w:r>
      <w:r w:rsidR="002766FD">
        <w:rPr>
          <w:rFonts w:ascii="Times New Roman" w:hAnsi="Times New Roman" w:cs="Times New Roman"/>
          <w:sz w:val="20"/>
          <w:szCs w:val="20"/>
        </w:rPr>
        <w:t>using the Jen</w:t>
      </w:r>
      <w:r w:rsidR="00AF5056">
        <w:rPr>
          <w:rFonts w:ascii="Times New Roman" w:hAnsi="Times New Roman" w:cs="Times New Roman"/>
          <w:sz w:val="20"/>
          <w:szCs w:val="20"/>
        </w:rPr>
        <w:t xml:space="preserve">s-Lottes </w:t>
      </w:r>
      <w:r w:rsidR="00D04411">
        <w:rPr>
          <w:rFonts w:ascii="Times New Roman" w:hAnsi="Times New Roman" w:cs="Times New Roman"/>
          <w:sz w:val="20"/>
          <w:szCs w:val="20"/>
        </w:rPr>
        <w:t>correlation.</w:t>
      </w:r>
      <w:r w:rsidR="00E06092">
        <w:rPr>
          <w:rFonts w:ascii="Times New Roman" w:hAnsi="Times New Roman" w:cs="Times New Roman"/>
          <w:sz w:val="20"/>
          <w:szCs w:val="20"/>
        </w:rPr>
        <w:t xml:space="preserve"> </w:t>
      </w:r>
      <w:r w:rsidR="0048587A">
        <w:rPr>
          <w:rFonts w:ascii="Times New Roman" w:hAnsi="Times New Roman" w:cs="Times New Roman"/>
          <w:sz w:val="20"/>
          <w:szCs w:val="20"/>
        </w:rPr>
        <w:t xml:space="preserve">Heat transfer </w:t>
      </w:r>
      <w:r w:rsidR="003757EC">
        <w:rPr>
          <w:rFonts w:ascii="Times New Roman" w:hAnsi="Times New Roman" w:cs="Times New Roman"/>
          <w:sz w:val="20"/>
          <w:szCs w:val="20"/>
        </w:rPr>
        <w:t xml:space="preserve">between </w:t>
      </w:r>
      <w:r w:rsidR="00552A12">
        <w:rPr>
          <w:rFonts w:ascii="Times New Roman" w:hAnsi="Times New Roman" w:cs="Times New Roman"/>
          <w:sz w:val="20"/>
          <w:szCs w:val="20"/>
        </w:rPr>
        <w:t xml:space="preserve">the primary and secondary sides are solved for using an overall heat transfer coefficient </w:t>
      </w:r>
      <w:r w:rsidR="002436AA" w:rsidRPr="00B836A7">
        <w:rPr>
          <w:rFonts w:ascii="Times New Roman" w:hAnsi="Times New Roman" w:cs="Times New Roman"/>
          <w:sz w:val="20"/>
          <w:szCs w:val="20"/>
        </w:rPr>
        <w:t xml:space="preserve">where the convective </w:t>
      </w:r>
      <w:r w:rsidR="009F14CC" w:rsidRPr="00B836A7">
        <w:rPr>
          <w:rFonts w:ascii="Times New Roman" w:hAnsi="Times New Roman" w:cs="Times New Roman"/>
          <w:sz w:val="20"/>
          <w:szCs w:val="20"/>
        </w:rPr>
        <w:t>heat transfer coefficient</w:t>
      </w:r>
      <w:r w:rsidR="00552A12">
        <w:rPr>
          <w:rFonts w:ascii="Times New Roman" w:hAnsi="Times New Roman" w:cs="Times New Roman"/>
          <w:sz w:val="20"/>
          <w:szCs w:val="20"/>
        </w:rPr>
        <w:t>s</w:t>
      </w:r>
      <w:r w:rsidR="009F14CC" w:rsidRPr="00B836A7">
        <w:rPr>
          <w:rFonts w:ascii="Times New Roman" w:hAnsi="Times New Roman" w:cs="Times New Roman"/>
          <w:sz w:val="20"/>
          <w:szCs w:val="20"/>
        </w:rPr>
        <w:t xml:space="preserve"> </w:t>
      </w:r>
      <w:r w:rsidR="00552A12">
        <w:rPr>
          <w:rFonts w:ascii="Times New Roman" w:hAnsi="Times New Roman" w:cs="Times New Roman"/>
          <w:sz w:val="20"/>
          <w:szCs w:val="20"/>
        </w:rPr>
        <w:t>are</w:t>
      </w:r>
      <w:r w:rsidR="009F14CC" w:rsidRPr="00B836A7">
        <w:rPr>
          <w:rFonts w:ascii="Times New Roman" w:hAnsi="Times New Roman" w:cs="Times New Roman"/>
          <w:sz w:val="20"/>
          <w:szCs w:val="20"/>
        </w:rPr>
        <w:t xml:space="preserve"> solved for as function</w:t>
      </w:r>
      <w:r w:rsidR="00552A12">
        <w:rPr>
          <w:rFonts w:ascii="Times New Roman" w:hAnsi="Times New Roman" w:cs="Times New Roman"/>
          <w:sz w:val="20"/>
          <w:szCs w:val="20"/>
        </w:rPr>
        <w:t>s</w:t>
      </w:r>
      <w:r w:rsidR="009F14CC" w:rsidRPr="00B836A7">
        <w:rPr>
          <w:rFonts w:ascii="Times New Roman" w:hAnsi="Times New Roman" w:cs="Times New Roman"/>
          <w:sz w:val="20"/>
          <w:szCs w:val="20"/>
        </w:rPr>
        <w:t xml:space="preserve"> of the Nusselt, Reynolds, Prandtl</w:t>
      </w:r>
      <w:r w:rsidR="00EB3160">
        <w:rPr>
          <w:rFonts w:ascii="Times New Roman" w:hAnsi="Times New Roman" w:cs="Times New Roman"/>
          <w:sz w:val="20"/>
          <w:szCs w:val="20"/>
        </w:rPr>
        <w:t>, and Stanton</w:t>
      </w:r>
      <w:r w:rsidR="009F14CC" w:rsidRPr="00B836A7">
        <w:rPr>
          <w:rFonts w:ascii="Times New Roman" w:hAnsi="Times New Roman" w:cs="Times New Roman"/>
          <w:sz w:val="20"/>
          <w:szCs w:val="20"/>
        </w:rPr>
        <w:t xml:space="preserve"> numbers.</w:t>
      </w:r>
    </w:p>
    <w:p w14:paraId="0229A6C0" w14:textId="3495FD60" w:rsidR="00C23154" w:rsidRPr="00C23154" w:rsidRDefault="006D6EBB" w:rsidP="00C23154">
      <w:pPr>
        <w:ind w:left="720" w:hanging="720"/>
        <w:rPr>
          <w:rFonts w:ascii="Times New Roman" w:hAnsi="Times New Roman" w:cs="Times New Roman"/>
          <w:sz w:val="20"/>
          <w:szCs w:val="20"/>
        </w:rPr>
      </w:pPr>
      <m:oMathPara>
        <m:oMath>
          <m:r>
            <w:rPr>
              <w:rFonts w:ascii="Cambria Math" w:hAnsi="Cambria Math" w:cs="Times New Roman"/>
              <w:sz w:val="20"/>
              <w:szCs w:val="20"/>
            </w:rPr>
            <m:t>Nu= Nu</m:t>
          </m:r>
          <m:d>
            <m:dPr>
              <m:ctrlPr>
                <w:rPr>
                  <w:rFonts w:ascii="Cambria Math" w:hAnsi="Cambria Math" w:cs="Times New Roman"/>
                  <w:i/>
                  <w:sz w:val="20"/>
                  <w:szCs w:val="20"/>
                </w:rPr>
              </m:ctrlPr>
            </m:dPr>
            <m:e>
              <m:r>
                <w:rPr>
                  <w:rFonts w:ascii="Cambria Math" w:hAnsi="Cambria Math" w:cs="Times New Roman"/>
                  <w:sz w:val="20"/>
                  <w:szCs w:val="20"/>
                </w:rPr>
                <m:t>Re, Pr,</m:t>
              </m:r>
              <m:func>
                <m:funcPr>
                  <m:ctrlPr>
                    <w:rPr>
                      <w:rFonts w:ascii="Cambria Math" w:hAnsi="Cambria Math" w:cs="Times New Roman"/>
                      <w:i/>
                      <w:sz w:val="20"/>
                      <w:szCs w:val="20"/>
                    </w:rPr>
                  </m:ctrlPr>
                </m:funcPr>
                <m:fName>
                  <m:sSub>
                    <m:sSubPr>
                      <m:ctrlPr>
                        <w:rPr>
                          <w:rFonts w:ascii="Cambria Math" w:hAnsi="Cambria Math" w:cs="Times New Roman"/>
                          <w:sz w:val="20"/>
                          <w:szCs w:val="20"/>
                        </w:rPr>
                      </m:ctrlPr>
                    </m:sSubPr>
                    <m:e>
                      <m:r>
                        <w:rPr>
                          <w:rFonts w:ascii="Cambria Math" w:hAnsi="Cambria Math" w:cs="Times New Roman"/>
                          <w:sz w:val="20"/>
                          <w:szCs w:val="20"/>
                        </w:rPr>
                        <m:t>Pr</m:t>
                      </m:r>
                    </m:e>
                    <m:sub>
                      <m:r>
                        <w:rPr>
                          <w:rFonts w:ascii="Cambria Math" w:hAnsi="Cambria Math" w:cs="Times New Roman"/>
                          <w:sz w:val="20"/>
                          <w:szCs w:val="20"/>
                        </w:rPr>
                        <m:t>w</m:t>
                      </m:r>
                    </m:sub>
                  </m:sSub>
                </m:fName>
                <m:e>
                  <m:r>
                    <w:rPr>
                      <w:rFonts w:ascii="Cambria Math" w:hAnsi="Cambria Math" w:cs="Times New Roman"/>
                      <w:sz w:val="20"/>
                      <w:szCs w:val="20"/>
                    </w:rPr>
                    <m:t>St</m:t>
                  </m:r>
                </m:e>
              </m:func>
            </m:e>
          </m:d>
          <m:r>
            <w:rPr>
              <w:rFonts w:ascii="Cambria Math" w:hAnsi="Cambria Math" w:cs="Times New Roman"/>
              <w:sz w:val="20"/>
              <w:szCs w:val="20"/>
            </w:rPr>
            <m:t xml:space="preserve">   </m:t>
          </m:r>
        </m:oMath>
      </m:oMathPara>
    </w:p>
    <w:p w14:paraId="44FBCBD8" w14:textId="77777777" w:rsidR="009F14CC" w:rsidRPr="00B836A7" w:rsidRDefault="009F14CC" w:rsidP="00460B92">
      <w:pPr>
        <w:ind w:left="720" w:hanging="720"/>
        <w:rPr>
          <w:rFonts w:ascii="Times New Roman" w:hAnsi="Times New Roman" w:cs="Times New Roman"/>
          <w:sz w:val="20"/>
          <w:szCs w:val="20"/>
        </w:rPr>
      </w:pPr>
    </w:p>
    <w:p w14:paraId="1088A056" w14:textId="2C8539BF" w:rsidR="00C23154" w:rsidRPr="00B836A7" w:rsidRDefault="00C23154" w:rsidP="00460B92">
      <w:pPr>
        <w:ind w:left="720" w:hanging="720"/>
        <w:rPr>
          <w:rFonts w:ascii="Times New Roman" w:hAnsi="Times New Roman" w:cs="Times New Roman"/>
          <w:b/>
          <w:bCs/>
          <w:sz w:val="20"/>
          <w:szCs w:val="20"/>
        </w:rPr>
      </w:pPr>
      <w:r w:rsidRPr="00B836A7">
        <w:rPr>
          <w:rFonts w:ascii="Times New Roman" w:hAnsi="Times New Roman" w:cs="Times New Roman"/>
          <w:b/>
          <w:bCs/>
          <w:sz w:val="20"/>
          <w:szCs w:val="20"/>
        </w:rPr>
        <w:t>Turbine</w:t>
      </w:r>
    </w:p>
    <w:p w14:paraId="75B490CB" w14:textId="33F5AE44" w:rsidR="00C23154" w:rsidRPr="00B836A7" w:rsidRDefault="00750D97" w:rsidP="0059764F">
      <w:pPr>
        <w:ind w:firstLine="360"/>
        <w:jc w:val="both"/>
        <w:rPr>
          <w:rFonts w:ascii="Times New Roman" w:hAnsi="Times New Roman" w:cs="Times New Roman"/>
          <w:sz w:val="20"/>
          <w:szCs w:val="20"/>
        </w:rPr>
      </w:pPr>
      <w:r>
        <w:rPr>
          <w:rFonts w:ascii="Times New Roman" w:hAnsi="Times New Roman" w:cs="Times New Roman"/>
          <w:sz w:val="20"/>
          <w:szCs w:val="20"/>
        </w:rPr>
        <w:t xml:space="preserve">The turbine takes in a stream from the steam generator and </w:t>
      </w:r>
      <w:r w:rsidR="00FF5A8E">
        <w:rPr>
          <w:rFonts w:ascii="Times New Roman" w:hAnsi="Times New Roman" w:cs="Times New Roman"/>
          <w:sz w:val="20"/>
          <w:szCs w:val="20"/>
        </w:rPr>
        <w:t>then sends the low energy waste str</w:t>
      </w:r>
      <w:r w:rsidR="006D3CED">
        <w:rPr>
          <w:rFonts w:ascii="Times New Roman" w:hAnsi="Times New Roman" w:cs="Times New Roman"/>
          <w:sz w:val="20"/>
          <w:szCs w:val="20"/>
        </w:rPr>
        <w:t xml:space="preserve">eam to the </w:t>
      </w:r>
      <w:r w:rsidR="00474AF9">
        <w:rPr>
          <w:rFonts w:ascii="Times New Roman" w:hAnsi="Times New Roman" w:cs="Times New Roman"/>
          <w:sz w:val="20"/>
          <w:szCs w:val="20"/>
        </w:rPr>
        <w:t xml:space="preserve">condenser. </w:t>
      </w:r>
      <w:r w:rsidR="006E1D90">
        <w:rPr>
          <w:rFonts w:ascii="Times New Roman" w:hAnsi="Times New Roman" w:cs="Times New Roman"/>
          <w:sz w:val="20"/>
          <w:szCs w:val="20"/>
        </w:rPr>
        <w:t xml:space="preserve">The turbine also sends an energy </w:t>
      </w:r>
      <w:r w:rsidR="003E00C0">
        <w:rPr>
          <w:rFonts w:ascii="Times New Roman" w:hAnsi="Times New Roman" w:cs="Times New Roman"/>
          <w:sz w:val="20"/>
          <w:szCs w:val="20"/>
        </w:rPr>
        <w:t xml:space="preserve">stream to </w:t>
      </w:r>
      <w:r w:rsidR="002A5D65">
        <w:rPr>
          <w:rFonts w:ascii="Times New Roman" w:hAnsi="Times New Roman" w:cs="Times New Roman"/>
          <w:sz w:val="20"/>
          <w:szCs w:val="20"/>
        </w:rPr>
        <w:t xml:space="preserve">power </w:t>
      </w:r>
      <w:r w:rsidR="003E00C0">
        <w:rPr>
          <w:rFonts w:ascii="Times New Roman" w:hAnsi="Times New Roman" w:cs="Times New Roman"/>
          <w:sz w:val="20"/>
          <w:szCs w:val="20"/>
        </w:rPr>
        <w:t>the water heater</w:t>
      </w:r>
      <w:r w:rsidR="002A5D65">
        <w:rPr>
          <w:rFonts w:ascii="Times New Roman" w:hAnsi="Times New Roman" w:cs="Times New Roman"/>
          <w:sz w:val="20"/>
          <w:szCs w:val="20"/>
        </w:rPr>
        <w:t xml:space="preserve">. </w:t>
      </w:r>
      <w:r w:rsidR="003E7DDD" w:rsidRPr="00B836A7">
        <w:rPr>
          <w:rFonts w:ascii="Times New Roman" w:hAnsi="Times New Roman" w:cs="Times New Roman"/>
          <w:sz w:val="20"/>
          <w:szCs w:val="20"/>
        </w:rPr>
        <w:t>The turbine is modeled as a</w:t>
      </w:r>
      <w:r w:rsidR="00670DD9" w:rsidRPr="00B836A7">
        <w:rPr>
          <w:rFonts w:ascii="Times New Roman" w:hAnsi="Times New Roman" w:cs="Times New Roman"/>
          <w:sz w:val="20"/>
          <w:szCs w:val="20"/>
        </w:rPr>
        <w:t xml:space="preserve">n </w:t>
      </w:r>
      <w:r w:rsidR="00D9585C" w:rsidRPr="00B836A7">
        <w:rPr>
          <w:rFonts w:ascii="Times New Roman" w:hAnsi="Times New Roman" w:cs="Times New Roman"/>
          <w:sz w:val="20"/>
          <w:szCs w:val="20"/>
        </w:rPr>
        <w:t>adiabatic, isentropic</w:t>
      </w:r>
      <w:r w:rsidR="00805366" w:rsidRPr="00B836A7">
        <w:rPr>
          <w:rFonts w:ascii="Times New Roman" w:hAnsi="Times New Roman" w:cs="Times New Roman"/>
          <w:sz w:val="20"/>
          <w:szCs w:val="20"/>
        </w:rPr>
        <w:t xml:space="preserve">, completely reversible process with </w:t>
      </w:r>
      <w:r w:rsidR="00D9585C" w:rsidRPr="00B836A7">
        <w:rPr>
          <w:rFonts w:ascii="Times New Roman" w:hAnsi="Times New Roman" w:cs="Times New Roman"/>
          <w:sz w:val="20"/>
          <w:szCs w:val="20"/>
        </w:rPr>
        <w:t>an efficiency</w:t>
      </w:r>
      <w:r w:rsidR="00F55F68" w:rsidRPr="00B836A7">
        <w:rPr>
          <w:rFonts w:ascii="Times New Roman" w:hAnsi="Times New Roman" w:cs="Times New Roman"/>
          <w:sz w:val="20"/>
          <w:szCs w:val="20"/>
        </w:rPr>
        <w:t xml:space="preserve"> determined from steady state </w:t>
      </w:r>
      <w:r w:rsidR="00D9585C" w:rsidRPr="00B836A7">
        <w:rPr>
          <w:rFonts w:ascii="Times New Roman" w:hAnsi="Times New Roman" w:cs="Times New Roman"/>
          <w:sz w:val="20"/>
          <w:szCs w:val="20"/>
        </w:rPr>
        <w:t>operating conditions.</w:t>
      </w:r>
      <w:r w:rsidR="0017331F">
        <w:rPr>
          <w:rFonts w:ascii="Times New Roman" w:hAnsi="Times New Roman" w:cs="Times New Roman"/>
          <w:sz w:val="20"/>
          <w:szCs w:val="20"/>
        </w:rPr>
        <w:t xml:space="preserve"> </w:t>
      </w:r>
      <w:r w:rsidR="00C05916">
        <w:rPr>
          <w:rFonts w:ascii="Times New Roman" w:hAnsi="Times New Roman" w:cs="Times New Roman"/>
          <w:sz w:val="20"/>
          <w:szCs w:val="20"/>
        </w:rPr>
        <w:t xml:space="preserve">The turbine shaft work is calculated from </w:t>
      </w:r>
      <w:r w:rsidR="00F04729">
        <w:rPr>
          <w:rFonts w:ascii="Times New Roman" w:hAnsi="Times New Roman" w:cs="Times New Roman"/>
          <w:sz w:val="20"/>
          <w:szCs w:val="20"/>
        </w:rPr>
        <w:t xml:space="preserve">thermodynamic properties </w:t>
      </w:r>
      <w:r w:rsidR="00E9652D">
        <w:rPr>
          <w:rFonts w:ascii="Times New Roman" w:hAnsi="Times New Roman" w:cs="Times New Roman"/>
          <w:sz w:val="20"/>
          <w:szCs w:val="20"/>
        </w:rPr>
        <w:t>using</w:t>
      </w:r>
      <w:r w:rsidR="00C7214B">
        <w:rPr>
          <w:rFonts w:ascii="Times New Roman" w:hAnsi="Times New Roman" w:cs="Times New Roman"/>
          <w:sz w:val="20"/>
          <w:szCs w:val="20"/>
        </w:rPr>
        <w:t xml:space="preserve"> the </w:t>
      </w:r>
      <w:r w:rsidR="00B27FAC">
        <w:rPr>
          <w:rFonts w:ascii="Times New Roman" w:hAnsi="Times New Roman" w:cs="Times New Roman"/>
          <w:sz w:val="20"/>
          <w:szCs w:val="20"/>
        </w:rPr>
        <w:t xml:space="preserve">PyPI </w:t>
      </w:r>
      <w:r w:rsidR="00216B73">
        <w:rPr>
          <w:rFonts w:ascii="Times New Roman" w:hAnsi="Times New Roman" w:cs="Times New Roman"/>
          <w:sz w:val="20"/>
          <w:szCs w:val="20"/>
        </w:rPr>
        <w:t>IAP</w:t>
      </w:r>
      <w:r w:rsidR="009A7CC8">
        <w:rPr>
          <w:rFonts w:ascii="Times New Roman" w:hAnsi="Times New Roman" w:cs="Times New Roman"/>
          <w:sz w:val="20"/>
          <w:szCs w:val="20"/>
        </w:rPr>
        <w:t>W</w:t>
      </w:r>
      <w:r w:rsidR="00216B73">
        <w:rPr>
          <w:rFonts w:ascii="Times New Roman" w:hAnsi="Times New Roman" w:cs="Times New Roman"/>
          <w:sz w:val="20"/>
          <w:szCs w:val="20"/>
        </w:rPr>
        <w:t>S package [</w:t>
      </w:r>
      <w:commentRangeStart w:id="5"/>
      <w:commentRangeEnd w:id="5"/>
      <w:ins w:id="6" w:author="">
        <w:r w:rsidR="00FB75CD">
          <w:rPr>
            <w:rStyle w:val="CommentReference"/>
          </w:rPr>
          <w:commentReference w:id="5"/>
        </w:r>
      </w:ins>
      <w:r w:rsidR="00516820">
        <w:rPr>
          <w:rFonts w:ascii="Times New Roman" w:hAnsi="Times New Roman" w:cs="Times New Roman"/>
          <w:sz w:val="20"/>
          <w:szCs w:val="20"/>
        </w:rPr>
        <w:t>2</w:t>
      </w:r>
      <w:r w:rsidR="00216B73">
        <w:rPr>
          <w:rFonts w:ascii="Times New Roman" w:hAnsi="Times New Roman" w:cs="Times New Roman"/>
          <w:sz w:val="20"/>
          <w:szCs w:val="20"/>
        </w:rPr>
        <w:t xml:space="preserve">]. </w:t>
      </w:r>
    </w:p>
    <w:p w14:paraId="799461A0" w14:textId="6B3664F6" w:rsidR="00854522" w:rsidRPr="00854522" w:rsidRDefault="00B80A46" w:rsidP="00854522">
      <w:pPr>
        <w:ind w:left="720" w:hanging="72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id</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in</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out,id</m:t>
              </m:r>
            </m:sub>
          </m:sSub>
        </m:oMath>
      </m:oMathPara>
    </w:p>
    <w:p w14:paraId="4C7234EE" w14:textId="0351FD13" w:rsidR="00854522" w:rsidRPr="00854522" w:rsidRDefault="00B80A46" w:rsidP="00854522">
      <w:pPr>
        <w:ind w:left="720" w:hanging="72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id</m:t>
              </m:r>
            </m:sub>
          </m:sSub>
          <m:r>
            <w:rPr>
              <w:rFonts w:ascii="Cambria Math" w:hAnsi="Cambria Math" w:cs="Times New Roman"/>
              <w:sz w:val="20"/>
              <w:szCs w:val="20"/>
            </w:rPr>
            <m:t xml:space="preserve"> . η</m:t>
          </m:r>
        </m:oMath>
      </m:oMathPara>
    </w:p>
    <w:p w14:paraId="54656766" w14:textId="60D19B3A" w:rsidR="00854522" w:rsidRPr="00854522" w:rsidRDefault="00B80A46" w:rsidP="00854522">
      <w:pPr>
        <w:ind w:left="720" w:hanging="72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out,r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in</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r</m:t>
              </m:r>
            </m:sub>
          </m:sSub>
        </m:oMath>
      </m:oMathPara>
    </w:p>
    <w:p w14:paraId="56D99BAB" w14:textId="6E69C566" w:rsidR="009A16FC" w:rsidRPr="00B836A7" w:rsidRDefault="009A16FC" w:rsidP="009A16FC">
      <w:pPr>
        <w:rPr>
          <w:rFonts w:ascii="Times New Roman" w:hAnsi="Times New Roman" w:cs="Times New Roman"/>
          <w:sz w:val="20"/>
          <w:szCs w:val="20"/>
        </w:rPr>
      </w:pPr>
    </w:p>
    <w:p w14:paraId="6012A620" w14:textId="6B2E4A6C" w:rsidR="0057211F" w:rsidRPr="00B836A7" w:rsidRDefault="0051155F" w:rsidP="009A16FC">
      <w:pPr>
        <w:rPr>
          <w:rFonts w:ascii="Times New Roman" w:hAnsi="Times New Roman" w:cs="Times New Roman"/>
          <w:sz w:val="20"/>
          <w:szCs w:val="20"/>
        </w:rPr>
      </w:pPr>
      <w:r w:rsidRPr="00B836A7">
        <w:rPr>
          <w:rFonts w:ascii="Times New Roman" w:hAnsi="Times New Roman" w:cs="Times New Roman"/>
          <w:b/>
          <w:bCs/>
          <w:sz w:val="20"/>
          <w:szCs w:val="20"/>
        </w:rPr>
        <w:t>ANALYSIS</w:t>
      </w:r>
      <w:r w:rsidR="00F766B9" w:rsidRPr="00B836A7">
        <w:rPr>
          <w:rFonts w:ascii="Times New Roman" w:hAnsi="Times New Roman" w:cs="Times New Roman"/>
          <w:b/>
          <w:sz w:val="20"/>
          <w:szCs w:val="20"/>
        </w:rPr>
        <w:t xml:space="preserve"> </w:t>
      </w:r>
      <w:r w:rsidR="00DE560C" w:rsidRPr="00B836A7">
        <w:rPr>
          <w:rFonts w:ascii="Times New Roman" w:hAnsi="Times New Roman" w:cs="Times New Roman"/>
          <w:b/>
          <w:bCs/>
          <w:sz w:val="20"/>
          <w:szCs w:val="20"/>
        </w:rPr>
        <w:t>AND RESULTS</w:t>
      </w:r>
    </w:p>
    <w:p w14:paraId="5363EABE" w14:textId="5757AAE7" w:rsidR="00DE560C" w:rsidRPr="00B836A7" w:rsidRDefault="00FA4471" w:rsidP="005A02FE">
      <w:pPr>
        <w:ind w:firstLine="360"/>
        <w:jc w:val="both"/>
        <w:rPr>
          <w:rFonts w:ascii="Times New Roman" w:hAnsi="Times New Roman" w:cs="Times New Roman"/>
          <w:sz w:val="20"/>
          <w:szCs w:val="20"/>
        </w:rPr>
      </w:pPr>
      <w:r w:rsidRPr="00B836A7">
        <w:rPr>
          <w:rFonts w:ascii="Times New Roman" w:hAnsi="Times New Roman" w:cs="Times New Roman"/>
          <w:sz w:val="20"/>
          <w:szCs w:val="20"/>
        </w:rPr>
        <w:t xml:space="preserve">This model </w:t>
      </w:r>
      <w:r w:rsidR="003B60F2" w:rsidRPr="00B836A7">
        <w:rPr>
          <w:rFonts w:ascii="Times New Roman" w:hAnsi="Times New Roman" w:cs="Times New Roman"/>
          <w:sz w:val="20"/>
          <w:szCs w:val="20"/>
        </w:rPr>
        <w:t xml:space="preserve">was made to show start-up, steady-state, and shutdown conditions </w:t>
      </w:r>
      <w:r w:rsidR="00E231EF" w:rsidRPr="00B836A7">
        <w:rPr>
          <w:rFonts w:ascii="Times New Roman" w:hAnsi="Times New Roman" w:cs="Times New Roman"/>
          <w:sz w:val="20"/>
          <w:szCs w:val="20"/>
        </w:rPr>
        <w:t xml:space="preserve">with and without an accident scenario. </w:t>
      </w:r>
      <w:r w:rsidR="002C358E" w:rsidRPr="00B836A7">
        <w:rPr>
          <w:rFonts w:ascii="Times New Roman" w:hAnsi="Times New Roman" w:cs="Times New Roman"/>
          <w:sz w:val="20"/>
          <w:szCs w:val="20"/>
        </w:rPr>
        <w:t>To test the model</w:t>
      </w:r>
      <w:r w:rsidR="00144E3E" w:rsidRPr="00B836A7">
        <w:rPr>
          <w:rFonts w:ascii="Times New Roman" w:hAnsi="Times New Roman" w:cs="Times New Roman"/>
          <w:sz w:val="20"/>
          <w:szCs w:val="20"/>
        </w:rPr>
        <w:t xml:space="preserve"> </w:t>
      </w:r>
      <w:r w:rsidR="002C358E" w:rsidRPr="00B836A7">
        <w:rPr>
          <w:rFonts w:ascii="Times New Roman" w:hAnsi="Times New Roman" w:cs="Times New Roman"/>
          <w:sz w:val="20"/>
          <w:szCs w:val="20"/>
        </w:rPr>
        <w:t xml:space="preserve">a break in the pipe between the water heater and the steamer was chosen </w:t>
      </w:r>
      <w:r w:rsidR="002C358E" w:rsidRPr="00B836A7">
        <w:rPr>
          <w:rFonts w:ascii="Times New Roman" w:hAnsi="Times New Roman" w:cs="Times New Roman"/>
          <w:sz w:val="20"/>
          <w:szCs w:val="20"/>
        </w:rPr>
        <w:lastRenderedPageBreak/>
        <w:t xml:space="preserve">as the </w:t>
      </w:r>
      <w:r w:rsidR="00144E3E" w:rsidRPr="00B836A7">
        <w:rPr>
          <w:rFonts w:ascii="Times New Roman" w:hAnsi="Times New Roman" w:cs="Times New Roman"/>
          <w:sz w:val="20"/>
          <w:szCs w:val="20"/>
        </w:rPr>
        <w:t>accident scenario</w:t>
      </w:r>
      <w:r w:rsidR="002C358E" w:rsidRPr="00B836A7">
        <w:rPr>
          <w:rFonts w:ascii="Times New Roman" w:hAnsi="Times New Roman" w:cs="Times New Roman"/>
          <w:sz w:val="20"/>
          <w:szCs w:val="20"/>
        </w:rPr>
        <w:t xml:space="preserve">. </w:t>
      </w:r>
      <w:r w:rsidR="00F15DE9" w:rsidRPr="00B836A7">
        <w:rPr>
          <w:rFonts w:ascii="Times New Roman" w:hAnsi="Times New Roman" w:cs="Times New Roman"/>
          <w:sz w:val="20"/>
          <w:szCs w:val="20"/>
        </w:rPr>
        <w:t xml:space="preserve">What this accident scenario specifically </w:t>
      </w:r>
      <w:r w:rsidR="005801E3" w:rsidRPr="00B836A7">
        <w:rPr>
          <w:rFonts w:ascii="Times New Roman" w:hAnsi="Times New Roman" w:cs="Times New Roman"/>
          <w:sz w:val="20"/>
          <w:szCs w:val="20"/>
        </w:rPr>
        <w:t xml:space="preserve">does is </w:t>
      </w:r>
      <w:r w:rsidR="007A3C6D" w:rsidRPr="00B836A7">
        <w:rPr>
          <w:rFonts w:ascii="Times New Roman" w:hAnsi="Times New Roman" w:cs="Times New Roman"/>
          <w:sz w:val="20"/>
          <w:szCs w:val="20"/>
        </w:rPr>
        <w:t xml:space="preserve">reduce the flowrate </w:t>
      </w:r>
      <w:r w:rsidR="005911DB" w:rsidRPr="00B836A7">
        <w:rPr>
          <w:rFonts w:ascii="Times New Roman" w:hAnsi="Times New Roman" w:cs="Times New Roman"/>
          <w:sz w:val="20"/>
          <w:szCs w:val="20"/>
        </w:rPr>
        <w:t xml:space="preserve">of water entering the steamer from 67 kg/s at normal steady state, down to 47 kg/s </w:t>
      </w:r>
      <w:r w:rsidR="005668BB">
        <w:rPr>
          <w:rFonts w:ascii="Times New Roman" w:hAnsi="Times New Roman" w:cs="Times New Roman"/>
          <w:sz w:val="20"/>
          <w:szCs w:val="20"/>
        </w:rPr>
        <w:t>for 15 minutes</w:t>
      </w:r>
      <w:r w:rsidR="005911DB" w:rsidRPr="00B836A7">
        <w:rPr>
          <w:rFonts w:ascii="Times New Roman" w:hAnsi="Times New Roman" w:cs="Times New Roman"/>
          <w:sz w:val="20"/>
          <w:szCs w:val="20"/>
        </w:rPr>
        <w:t xml:space="preserve">. </w:t>
      </w:r>
    </w:p>
    <w:p w14:paraId="7867B95B" w14:textId="4929104D" w:rsidR="00E7768C" w:rsidRPr="00B836A7" w:rsidRDefault="00900DAC" w:rsidP="00F20367">
      <w:pPr>
        <w:ind w:firstLine="360"/>
        <w:jc w:val="both"/>
        <w:rPr>
          <w:rFonts w:ascii="Times New Roman" w:hAnsi="Times New Roman" w:cs="Times New Roman"/>
          <w:sz w:val="20"/>
          <w:szCs w:val="20"/>
        </w:rPr>
      </w:pPr>
      <w:r w:rsidRPr="00B836A7">
        <w:rPr>
          <w:rFonts w:ascii="Times New Roman" w:hAnsi="Times New Roman" w:cs="Times New Roman"/>
          <w:sz w:val="20"/>
          <w:szCs w:val="20"/>
        </w:rPr>
        <w:t>T</w:t>
      </w:r>
      <w:r w:rsidR="00D81458" w:rsidRPr="00B836A7">
        <w:rPr>
          <w:rFonts w:ascii="Times New Roman" w:hAnsi="Times New Roman" w:cs="Times New Roman"/>
          <w:sz w:val="20"/>
          <w:szCs w:val="20"/>
        </w:rPr>
        <w:t xml:space="preserve">he </w:t>
      </w:r>
      <w:r w:rsidR="00852917" w:rsidRPr="00B836A7">
        <w:rPr>
          <w:rFonts w:ascii="Times New Roman" w:hAnsi="Times New Roman" w:cs="Times New Roman"/>
          <w:sz w:val="20"/>
          <w:szCs w:val="20"/>
        </w:rPr>
        <w:t xml:space="preserve">dynamic nature of the model can be </w:t>
      </w:r>
      <w:r w:rsidRPr="00B836A7">
        <w:rPr>
          <w:rFonts w:ascii="Times New Roman" w:hAnsi="Times New Roman" w:cs="Times New Roman"/>
          <w:sz w:val="20"/>
          <w:szCs w:val="20"/>
        </w:rPr>
        <w:t xml:space="preserve">shown by first looking at the normal start-up, steady-state, and shutdown conditions of each of the models. </w:t>
      </w:r>
    </w:p>
    <w:p w14:paraId="0385EEAD" w14:textId="0F231ED4" w:rsidR="00DD6B62" w:rsidRPr="00B836A7" w:rsidRDefault="69BC820B" w:rsidP="00D01953">
      <w:pPr>
        <w:spacing w:after="0" w:line="240" w:lineRule="auto"/>
        <w:jc w:val="center"/>
        <w:rPr>
          <w:rFonts w:ascii="Times New Roman" w:eastAsia="Times New Roman" w:hAnsi="Times New Roman" w:cs="Times New Roman"/>
          <w:sz w:val="20"/>
          <w:szCs w:val="20"/>
        </w:rPr>
      </w:pPr>
      <w:r>
        <w:rPr>
          <w:noProof/>
        </w:rPr>
        <w:drawing>
          <wp:inline distT="0" distB="0" distL="0" distR="0" wp14:anchorId="75DB923C" wp14:editId="52357E10">
            <wp:extent cx="2124000" cy="1657900"/>
            <wp:effectExtent l="0" t="0" r="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124000" cy="1657900"/>
                    </a:xfrm>
                    <a:prstGeom prst="rect">
                      <a:avLst/>
                    </a:prstGeom>
                  </pic:spPr>
                </pic:pic>
              </a:graphicData>
            </a:graphic>
          </wp:inline>
        </w:drawing>
      </w:r>
      <w:r w:rsidR="00DD6B62">
        <w:br/>
      </w:r>
      <w:r w:rsidR="008D4544" w:rsidRPr="00B836A7">
        <w:rPr>
          <w:rFonts w:ascii="Times New Roman" w:eastAsia="Times New Roman" w:hAnsi="Times New Roman" w:cs="Times New Roman"/>
          <w:sz w:val="20"/>
          <w:szCs w:val="20"/>
        </w:rPr>
        <w:t>Fig</w:t>
      </w:r>
      <w:r w:rsidR="009F159E" w:rsidRPr="00B836A7">
        <w:rPr>
          <w:rFonts w:ascii="Times New Roman" w:eastAsia="Times New Roman" w:hAnsi="Times New Roman" w:cs="Times New Roman"/>
          <w:sz w:val="20"/>
          <w:szCs w:val="20"/>
        </w:rPr>
        <w:t>.</w:t>
      </w:r>
      <w:r w:rsidR="008D4544" w:rsidRPr="00B836A7">
        <w:rPr>
          <w:rFonts w:ascii="Times New Roman" w:eastAsia="Times New Roman" w:hAnsi="Times New Roman" w:cs="Times New Roman"/>
          <w:sz w:val="20"/>
          <w:szCs w:val="20"/>
        </w:rPr>
        <w:t xml:space="preserve"> </w:t>
      </w:r>
      <w:r w:rsidR="009F159E" w:rsidRPr="00B836A7">
        <w:rPr>
          <w:rFonts w:ascii="Times New Roman" w:eastAsia="Times New Roman" w:hAnsi="Times New Roman" w:cs="Times New Roman"/>
          <w:sz w:val="20"/>
          <w:szCs w:val="20"/>
        </w:rPr>
        <w:t>2</w:t>
      </w:r>
      <w:r w:rsidR="008D4544" w:rsidRPr="00B836A7">
        <w:rPr>
          <w:rFonts w:ascii="Times New Roman" w:eastAsia="Times New Roman" w:hAnsi="Times New Roman" w:cs="Times New Roman"/>
          <w:sz w:val="20"/>
          <w:szCs w:val="20"/>
        </w:rPr>
        <w:t>. Reactor core outflow temperature without any accident scenario.</w:t>
      </w:r>
    </w:p>
    <w:p w14:paraId="2D916209" w14:textId="77777777" w:rsidR="005E6C5A" w:rsidRPr="00B836A7" w:rsidRDefault="005E6C5A" w:rsidP="00D01953">
      <w:pPr>
        <w:spacing w:after="0" w:line="240" w:lineRule="auto"/>
        <w:jc w:val="center"/>
        <w:rPr>
          <w:rFonts w:ascii="Times New Roman" w:eastAsia="Times New Roman" w:hAnsi="Times New Roman" w:cs="Times New Roman"/>
          <w:sz w:val="20"/>
          <w:szCs w:val="20"/>
        </w:rPr>
      </w:pPr>
    </w:p>
    <w:p w14:paraId="0C8A33F4" w14:textId="57C522DA" w:rsidR="008035D8" w:rsidRPr="00B836A7" w:rsidRDefault="008035D8" w:rsidP="005A02FE">
      <w:pPr>
        <w:ind w:firstLine="360"/>
        <w:jc w:val="both"/>
        <w:rPr>
          <w:rFonts w:ascii="Times New Roman" w:hAnsi="Times New Roman" w:cs="Times New Roman"/>
          <w:sz w:val="20"/>
          <w:szCs w:val="20"/>
        </w:rPr>
      </w:pPr>
      <w:r w:rsidRPr="00B836A7">
        <w:rPr>
          <w:rFonts w:ascii="Times New Roman" w:hAnsi="Times New Roman" w:cs="Times New Roman"/>
          <w:sz w:val="20"/>
          <w:szCs w:val="20"/>
        </w:rPr>
        <w:t xml:space="preserve">The above figure </w:t>
      </w:r>
      <w:r w:rsidR="00BE1346" w:rsidRPr="00B836A7">
        <w:rPr>
          <w:rFonts w:ascii="Times New Roman" w:hAnsi="Times New Roman" w:cs="Times New Roman"/>
          <w:sz w:val="20"/>
          <w:szCs w:val="20"/>
        </w:rPr>
        <w:t xml:space="preserve">(2) </w:t>
      </w:r>
      <w:r w:rsidRPr="00B836A7">
        <w:rPr>
          <w:rFonts w:ascii="Times New Roman" w:hAnsi="Times New Roman" w:cs="Times New Roman"/>
          <w:sz w:val="20"/>
          <w:szCs w:val="20"/>
        </w:rPr>
        <w:t xml:space="preserve">shows the temperature of the flow leaving the core. Two interesting points (points A and B) should be noted. Point A occurs at about 5 minutes into the simulation and is the result the switch from the </w:t>
      </w:r>
      <w:r w:rsidR="00FC54E6" w:rsidRPr="00B836A7">
        <w:rPr>
          <w:rFonts w:ascii="Times New Roman" w:hAnsi="Times New Roman" w:cs="Times New Roman"/>
          <w:sz w:val="20"/>
          <w:szCs w:val="20"/>
        </w:rPr>
        <w:t>Dittus</w:t>
      </w:r>
      <w:r w:rsidRPr="00B836A7">
        <w:rPr>
          <w:rFonts w:ascii="Times New Roman" w:hAnsi="Times New Roman" w:cs="Times New Roman"/>
          <w:sz w:val="20"/>
          <w:szCs w:val="20"/>
        </w:rPr>
        <w:t>-Boelter</w:t>
      </w:r>
      <w:r w:rsidR="00FC54E6" w:rsidRPr="00B836A7">
        <w:rPr>
          <w:rFonts w:ascii="Times New Roman" w:hAnsi="Times New Roman" w:cs="Times New Roman"/>
          <w:sz w:val="20"/>
          <w:szCs w:val="20"/>
        </w:rPr>
        <w:t xml:space="preserve"> </w:t>
      </w:r>
      <w:r w:rsidRPr="00B836A7">
        <w:rPr>
          <w:rFonts w:ascii="Times New Roman" w:hAnsi="Times New Roman" w:cs="Times New Roman"/>
          <w:sz w:val="20"/>
          <w:szCs w:val="20"/>
        </w:rPr>
        <w:t>correlation</w:t>
      </w:r>
      <w:r w:rsidR="00FC54E6" w:rsidRPr="00B836A7">
        <w:rPr>
          <w:rFonts w:ascii="Times New Roman" w:hAnsi="Times New Roman" w:cs="Times New Roman"/>
          <w:sz w:val="20"/>
          <w:szCs w:val="20"/>
        </w:rPr>
        <w:t xml:space="preserve"> </w:t>
      </w:r>
      <w:r w:rsidRPr="00B836A7">
        <w:rPr>
          <w:rFonts w:ascii="Times New Roman" w:hAnsi="Times New Roman" w:cs="Times New Roman"/>
          <w:sz w:val="20"/>
          <w:szCs w:val="20"/>
        </w:rPr>
        <w:t xml:space="preserve">to the </w:t>
      </w:r>
      <w:r w:rsidR="00FB096A" w:rsidRPr="00B836A7">
        <w:rPr>
          <w:rFonts w:ascii="Times New Roman" w:hAnsi="Times New Roman" w:cs="Times New Roman"/>
          <w:sz w:val="20"/>
          <w:szCs w:val="20"/>
        </w:rPr>
        <w:t>nucle</w:t>
      </w:r>
      <w:r w:rsidR="00984641" w:rsidRPr="00B836A7">
        <w:rPr>
          <w:rFonts w:ascii="Times New Roman" w:hAnsi="Times New Roman" w:cs="Times New Roman"/>
          <w:sz w:val="20"/>
          <w:szCs w:val="20"/>
        </w:rPr>
        <w:t>ate</w:t>
      </w:r>
      <w:r w:rsidR="00FB096A" w:rsidRPr="00B836A7">
        <w:rPr>
          <w:rFonts w:ascii="Times New Roman" w:hAnsi="Times New Roman" w:cs="Times New Roman"/>
          <w:sz w:val="20"/>
          <w:szCs w:val="20"/>
        </w:rPr>
        <w:t xml:space="preserve"> boiling </w:t>
      </w:r>
      <w:r w:rsidRPr="00B836A7">
        <w:rPr>
          <w:rFonts w:ascii="Times New Roman" w:hAnsi="Times New Roman" w:cs="Times New Roman"/>
          <w:sz w:val="20"/>
          <w:szCs w:val="20"/>
        </w:rPr>
        <w:t>correlation of Jens-Lottes</w:t>
      </w:r>
      <w:r w:rsidR="00A941D1" w:rsidRPr="00B836A7">
        <w:rPr>
          <w:rFonts w:ascii="Times New Roman" w:hAnsi="Times New Roman" w:cs="Times New Roman"/>
          <w:sz w:val="20"/>
          <w:szCs w:val="20"/>
        </w:rPr>
        <w:t xml:space="preserve"> in the secondary side of the steamer</w:t>
      </w:r>
      <w:r w:rsidR="006D221D" w:rsidRPr="00B836A7">
        <w:rPr>
          <w:rFonts w:ascii="Times New Roman" w:hAnsi="Times New Roman" w:cs="Times New Roman"/>
          <w:sz w:val="20"/>
          <w:szCs w:val="20"/>
        </w:rPr>
        <w:t>.</w:t>
      </w:r>
      <w:r w:rsidRPr="00B836A7">
        <w:rPr>
          <w:rFonts w:ascii="Times New Roman" w:hAnsi="Times New Roman" w:cs="Times New Roman"/>
          <w:sz w:val="20"/>
          <w:szCs w:val="20"/>
        </w:rPr>
        <w:t> This change</w:t>
      </w:r>
      <w:r w:rsidR="00FC54E6" w:rsidRPr="00B836A7">
        <w:rPr>
          <w:rFonts w:ascii="Times New Roman" w:hAnsi="Times New Roman" w:cs="Times New Roman"/>
          <w:sz w:val="20"/>
          <w:szCs w:val="20"/>
        </w:rPr>
        <w:t xml:space="preserve"> </w:t>
      </w:r>
      <w:r w:rsidRPr="00B836A7">
        <w:rPr>
          <w:rFonts w:ascii="Times New Roman" w:hAnsi="Times New Roman" w:cs="Times New Roman"/>
          <w:sz w:val="20"/>
          <w:szCs w:val="20"/>
        </w:rPr>
        <w:t>in correlation is also the cause of point B on the graph</w:t>
      </w:r>
      <w:r w:rsidR="003B18AF">
        <w:rPr>
          <w:rFonts w:ascii="Times New Roman" w:hAnsi="Times New Roman" w:cs="Times New Roman"/>
          <w:sz w:val="20"/>
          <w:szCs w:val="20"/>
        </w:rPr>
        <w:t xml:space="preserve"> which is </w:t>
      </w:r>
      <w:r w:rsidR="003D4802">
        <w:rPr>
          <w:rFonts w:ascii="Times New Roman" w:hAnsi="Times New Roman" w:cs="Times New Roman"/>
          <w:sz w:val="20"/>
          <w:szCs w:val="20"/>
        </w:rPr>
        <w:t xml:space="preserve">also </w:t>
      </w:r>
      <w:r w:rsidR="003B18AF">
        <w:rPr>
          <w:rFonts w:ascii="Times New Roman" w:hAnsi="Times New Roman" w:cs="Times New Roman"/>
          <w:sz w:val="20"/>
          <w:szCs w:val="20"/>
        </w:rPr>
        <w:t>w</w:t>
      </w:r>
      <w:r w:rsidR="003D4802">
        <w:rPr>
          <w:rFonts w:ascii="Times New Roman" w:hAnsi="Times New Roman" w:cs="Times New Roman"/>
          <w:sz w:val="20"/>
          <w:szCs w:val="20"/>
        </w:rPr>
        <w:t>h</w:t>
      </w:r>
      <w:r w:rsidR="003B18AF">
        <w:rPr>
          <w:rFonts w:ascii="Times New Roman" w:hAnsi="Times New Roman" w:cs="Times New Roman"/>
          <w:sz w:val="20"/>
          <w:szCs w:val="20"/>
        </w:rPr>
        <w:t xml:space="preserve">ere a phase change from boiling to </w:t>
      </w:r>
      <w:r w:rsidR="00C758EF">
        <w:rPr>
          <w:rFonts w:ascii="Times New Roman" w:hAnsi="Times New Roman" w:cs="Times New Roman"/>
          <w:sz w:val="20"/>
          <w:szCs w:val="20"/>
        </w:rPr>
        <w:t>single phase flow occurs.</w:t>
      </w:r>
      <w:r w:rsidRPr="00B836A7">
        <w:rPr>
          <w:rFonts w:ascii="Times New Roman" w:hAnsi="Times New Roman" w:cs="Times New Roman"/>
          <w:sz w:val="20"/>
          <w:szCs w:val="20"/>
        </w:rPr>
        <w:t xml:space="preserve"> </w:t>
      </w:r>
    </w:p>
    <w:p w14:paraId="0DEDB997" w14:textId="2D7F2F5E" w:rsidR="00D01953" w:rsidRPr="00B836A7" w:rsidRDefault="6D8BCFD9" w:rsidP="00D01953">
      <w:pPr>
        <w:spacing w:after="0" w:line="240" w:lineRule="auto"/>
        <w:jc w:val="center"/>
        <w:rPr>
          <w:rFonts w:ascii="Times New Roman" w:eastAsia="Times New Roman" w:hAnsi="Times New Roman" w:cs="Times New Roman"/>
          <w:sz w:val="20"/>
          <w:szCs w:val="20"/>
        </w:rPr>
      </w:pPr>
      <w:r>
        <w:rPr>
          <w:noProof/>
        </w:rPr>
        <w:drawing>
          <wp:inline distT="0" distB="0" distL="0" distR="0" wp14:anchorId="0E026BC9" wp14:editId="364CC7BA">
            <wp:extent cx="2433040" cy="1824217"/>
            <wp:effectExtent l="0" t="0" r="5715" b="508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3040" cy="1824217"/>
                    </a:xfrm>
                    <a:prstGeom prst="rect">
                      <a:avLst/>
                    </a:prstGeom>
                  </pic:spPr>
                </pic:pic>
              </a:graphicData>
            </a:graphic>
          </wp:inline>
        </w:drawing>
      </w:r>
    </w:p>
    <w:p w14:paraId="7547B3D3" w14:textId="6F71A4AE" w:rsidR="00D01953" w:rsidRPr="00B836A7" w:rsidRDefault="00D01953" w:rsidP="00D01953">
      <w:pPr>
        <w:spacing w:after="0" w:line="240" w:lineRule="auto"/>
        <w:jc w:val="center"/>
        <w:rPr>
          <w:rFonts w:ascii="Times New Roman" w:eastAsia="Times New Roman" w:hAnsi="Times New Roman" w:cs="Times New Roman"/>
          <w:sz w:val="20"/>
          <w:szCs w:val="20"/>
        </w:rPr>
      </w:pPr>
      <w:r w:rsidRPr="00B836A7">
        <w:rPr>
          <w:rFonts w:ascii="Times New Roman" w:eastAsia="Times New Roman" w:hAnsi="Times New Roman" w:cs="Times New Roman"/>
          <w:sz w:val="20"/>
          <w:szCs w:val="20"/>
        </w:rPr>
        <w:t xml:space="preserve">Fig. 3. </w:t>
      </w:r>
      <w:r w:rsidR="00747651" w:rsidRPr="00B836A7">
        <w:rPr>
          <w:rFonts w:ascii="Times New Roman" w:eastAsia="Times New Roman" w:hAnsi="Times New Roman" w:cs="Times New Roman"/>
          <w:sz w:val="20"/>
          <w:szCs w:val="20"/>
        </w:rPr>
        <w:t>S</w:t>
      </w:r>
      <w:r w:rsidR="00233F62" w:rsidRPr="00B836A7">
        <w:rPr>
          <w:rFonts w:ascii="Times New Roman" w:eastAsia="Times New Roman" w:hAnsi="Times New Roman" w:cs="Times New Roman"/>
          <w:sz w:val="20"/>
          <w:szCs w:val="20"/>
        </w:rPr>
        <w:t>team quality leaving the steam generator.</w:t>
      </w:r>
    </w:p>
    <w:p w14:paraId="02F932AD" w14:textId="77777777" w:rsidR="00233F62" w:rsidRPr="00B836A7" w:rsidRDefault="00233F62" w:rsidP="00D01953">
      <w:pPr>
        <w:spacing w:after="0" w:line="240" w:lineRule="auto"/>
        <w:jc w:val="center"/>
        <w:rPr>
          <w:rFonts w:ascii="Times New Roman" w:eastAsia="Times New Roman" w:hAnsi="Times New Roman" w:cs="Times New Roman"/>
          <w:sz w:val="20"/>
          <w:szCs w:val="20"/>
        </w:rPr>
      </w:pPr>
    </w:p>
    <w:p w14:paraId="5173A3D3" w14:textId="70BBEF62" w:rsidR="00233F62" w:rsidRPr="00B836A7" w:rsidRDefault="00F84E4D" w:rsidP="00966BA3">
      <w:pPr>
        <w:spacing w:after="0" w:line="240" w:lineRule="auto"/>
        <w:ind w:firstLine="360"/>
        <w:jc w:val="both"/>
        <w:rPr>
          <w:rFonts w:ascii="Times New Roman" w:eastAsia="Times New Roman" w:hAnsi="Times New Roman" w:cs="Times New Roman"/>
          <w:sz w:val="20"/>
          <w:szCs w:val="20"/>
        </w:rPr>
      </w:pPr>
      <w:r w:rsidRPr="00B836A7">
        <w:rPr>
          <w:rFonts w:ascii="Times New Roman" w:eastAsia="Times New Roman" w:hAnsi="Times New Roman" w:cs="Times New Roman"/>
          <w:sz w:val="20"/>
          <w:szCs w:val="20"/>
        </w:rPr>
        <w:t>T</w:t>
      </w:r>
      <w:r w:rsidR="00233F62" w:rsidRPr="00B836A7">
        <w:rPr>
          <w:rFonts w:ascii="Times New Roman" w:eastAsia="Times New Roman" w:hAnsi="Times New Roman" w:cs="Times New Roman"/>
          <w:sz w:val="20"/>
          <w:szCs w:val="20"/>
        </w:rPr>
        <w:t xml:space="preserve">his correlation </w:t>
      </w:r>
      <w:r w:rsidRPr="00B836A7">
        <w:rPr>
          <w:rFonts w:ascii="Times New Roman" w:eastAsia="Times New Roman" w:hAnsi="Times New Roman" w:cs="Times New Roman"/>
          <w:sz w:val="20"/>
          <w:szCs w:val="20"/>
        </w:rPr>
        <w:t>can also be shown to affect</w:t>
      </w:r>
      <w:r w:rsidR="00233F62" w:rsidRPr="00B836A7">
        <w:rPr>
          <w:rFonts w:ascii="Times New Roman" w:eastAsia="Times New Roman" w:hAnsi="Times New Roman" w:cs="Times New Roman"/>
          <w:sz w:val="20"/>
          <w:szCs w:val="20"/>
        </w:rPr>
        <w:t xml:space="preserve"> </w:t>
      </w:r>
      <w:r w:rsidRPr="00B836A7">
        <w:rPr>
          <w:rFonts w:ascii="Times New Roman" w:eastAsia="Times New Roman" w:hAnsi="Times New Roman" w:cs="Times New Roman"/>
          <w:sz w:val="20"/>
          <w:szCs w:val="20"/>
        </w:rPr>
        <w:t>the</w:t>
      </w:r>
      <w:r w:rsidR="00233F62" w:rsidRPr="00B836A7">
        <w:rPr>
          <w:rFonts w:ascii="Times New Roman" w:eastAsia="Times New Roman" w:hAnsi="Times New Roman" w:cs="Times New Roman"/>
          <w:sz w:val="20"/>
          <w:szCs w:val="20"/>
        </w:rPr>
        <w:t xml:space="preserve"> steam quality. </w:t>
      </w:r>
      <w:r w:rsidR="00F84B0F" w:rsidRPr="00B836A7">
        <w:rPr>
          <w:rFonts w:ascii="Times New Roman" w:eastAsia="Times New Roman" w:hAnsi="Times New Roman" w:cs="Times New Roman"/>
          <w:sz w:val="20"/>
          <w:szCs w:val="20"/>
        </w:rPr>
        <w:t xml:space="preserve">On figure 3, there is a small </w:t>
      </w:r>
      <w:r w:rsidR="00784A4E" w:rsidRPr="00B836A7">
        <w:rPr>
          <w:rFonts w:ascii="Times New Roman" w:eastAsia="Times New Roman" w:hAnsi="Times New Roman" w:cs="Times New Roman"/>
          <w:sz w:val="20"/>
          <w:szCs w:val="20"/>
        </w:rPr>
        <w:t xml:space="preserve">discontinuity </w:t>
      </w:r>
      <w:r w:rsidR="00B203AF" w:rsidRPr="00B836A7">
        <w:rPr>
          <w:rFonts w:ascii="Times New Roman" w:eastAsia="Times New Roman" w:hAnsi="Times New Roman" w:cs="Times New Roman"/>
          <w:sz w:val="20"/>
          <w:szCs w:val="20"/>
        </w:rPr>
        <w:t xml:space="preserve">at about the </w:t>
      </w:r>
      <w:r w:rsidR="00243628" w:rsidRPr="00B836A7">
        <w:rPr>
          <w:rFonts w:ascii="Times New Roman" w:eastAsia="Times New Roman" w:hAnsi="Times New Roman" w:cs="Times New Roman"/>
          <w:sz w:val="20"/>
          <w:szCs w:val="20"/>
        </w:rPr>
        <w:t>four-minute</w:t>
      </w:r>
      <w:r w:rsidR="00B203AF" w:rsidRPr="00B836A7">
        <w:rPr>
          <w:rFonts w:ascii="Times New Roman" w:eastAsia="Times New Roman" w:hAnsi="Times New Roman" w:cs="Times New Roman"/>
          <w:sz w:val="20"/>
          <w:szCs w:val="20"/>
        </w:rPr>
        <w:t xml:space="preserve"> mark. This is a result of going from </w:t>
      </w:r>
      <w:r w:rsidR="0059394A" w:rsidRPr="00B836A7">
        <w:rPr>
          <w:rFonts w:ascii="Times New Roman" w:eastAsia="Times New Roman" w:hAnsi="Times New Roman" w:cs="Times New Roman"/>
          <w:sz w:val="20"/>
          <w:szCs w:val="20"/>
        </w:rPr>
        <w:t>nucleate boiling, into full f</w:t>
      </w:r>
      <w:r w:rsidR="00243628" w:rsidRPr="00B836A7">
        <w:rPr>
          <w:rFonts w:ascii="Times New Roman" w:eastAsia="Times New Roman" w:hAnsi="Times New Roman" w:cs="Times New Roman"/>
          <w:sz w:val="20"/>
          <w:szCs w:val="20"/>
        </w:rPr>
        <w:t xml:space="preserve">low boiling. </w:t>
      </w:r>
    </w:p>
    <w:p w14:paraId="565E2AB3" w14:textId="77777777" w:rsidR="003D7D15" w:rsidRPr="00B836A7" w:rsidRDefault="67DADD02" w:rsidP="003D7D15">
      <w:pPr>
        <w:pStyle w:val="paragraph"/>
        <w:spacing w:before="0" w:beforeAutospacing="0" w:after="0" w:afterAutospacing="0"/>
        <w:jc w:val="center"/>
        <w:textAlignment w:val="baseline"/>
        <w:rPr>
          <w:rStyle w:val="eop"/>
          <w:sz w:val="20"/>
          <w:szCs w:val="20"/>
        </w:rPr>
      </w:pPr>
      <w:r>
        <w:rPr>
          <w:noProof/>
        </w:rPr>
        <w:drawing>
          <wp:inline distT="0" distB="0" distL="0" distR="0" wp14:anchorId="4B7B42A9" wp14:editId="7DB9E5A5">
            <wp:extent cx="2344257" cy="1758737"/>
            <wp:effectExtent l="0" t="0" r="571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4257" cy="1758737"/>
                    </a:xfrm>
                    <a:prstGeom prst="rect">
                      <a:avLst/>
                    </a:prstGeom>
                  </pic:spPr>
                </pic:pic>
              </a:graphicData>
            </a:graphic>
          </wp:inline>
        </w:drawing>
      </w:r>
    </w:p>
    <w:p w14:paraId="09E7CB9B" w14:textId="3898B87A" w:rsidR="003D7D15" w:rsidRPr="00B836A7" w:rsidRDefault="003D7D15" w:rsidP="003D7D15">
      <w:pPr>
        <w:pStyle w:val="paragraph"/>
        <w:spacing w:before="0" w:beforeAutospacing="0" w:after="0" w:afterAutospacing="0"/>
        <w:jc w:val="center"/>
        <w:textAlignment w:val="baseline"/>
        <w:rPr>
          <w:rStyle w:val="eop"/>
          <w:sz w:val="20"/>
          <w:szCs w:val="20"/>
        </w:rPr>
      </w:pPr>
      <w:r w:rsidRPr="00B836A7">
        <w:rPr>
          <w:rStyle w:val="eop"/>
          <w:sz w:val="20"/>
          <w:szCs w:val="20"/>
        </w:rPr>
        <w:t xml:space="preserve">Fig. 4. Steamer primary outflow temperature with </w:t>
      </w:r>
      <w:r w:rsidR="005332C8" w:rsidRPr="00B836A7">
        <w:rPr>
          <w:rStyle w:val="eop"/>
          <w:sz w:val="20"/>
          <w:szCs w:val="20"/>
        </w:rPr>
        <w:t>flow loss accident scenario at min</w:t>
      </w:r>
      <w:r w:rsidR="00124F7E" w:rsidRPr="00B836A7">
        <w:rPr>
          <w:rStyle w:val="eop"/>
          <w:sz w:val="20"/>
          <w:szCs w:val="20"/>
        </w:rPr>
        <w:t>ute 30</w:t>
      </w:r>
      <w:r w:rsidR="005332C8" w:rsidRPr="00B836A7">
        <w:rPr>
          <w:rStyle w:val="eop"/>
          <w:sz w:val="20"/>
          <w:szCs w:val="20"/>
        </w:rPr>
        <w:t>.</w:t>
      </w:r>
    </w:p>
    <w:p w14:paraId="26959E47" w14:textId="542388EA" w:rsidR="003D7D15" w:rsidRPr="00B836A7" w:rsidRDefault="003D7D15" w:rsidP="00124F7E">
      <w:pPr>
        <w:rPr>
          <w:rFonts w:ascii="Times New Roman" w:eastAsia="Times New Roman" w:hAnsi="Times New Roman" w:cs="Times New Roman"/>
          <w:sz w:val="20"/>
          <w:szCs w:val="20"/>
        </w:rPr>
      </w:pPr>
      <w:r w:rsidRPr="00B836A7">
        <w:rPr>
          <w:rStyle w:val="eop"/>
          <w:sz w:val="20"/>
          <w:szCs w:val="20"/>
        </w:rPr>
        <w:t> </w:t>
      </w:r>
      <w:r w:rsidR="7866356F">
        <w:rPr>
          <w:noProof/>
        </w:rPr>
        <w:drawing>
          <wp:inline distT="0" distB="0" distL="0" distR="0" wp14:anchorId="489535B6" wp14:editId="519D6DB8">
            <wp:extent cx="2743200" cy="20574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4E5D326" w14:textId="3D1E1D4F" w:rsidR="003D7D15" w:rsidRPr="00B836A7" w:rsidRDefault="003D7D15" w:rsidP="003D7D15">
      <w:pPr>
        <w:pStyle w:val="paragraph"/>
        <w:spacing w:before="0" w:beforeAutospacing="0" w:after="0" w:afterAutospacing="0"/>
        <w:jc w:val="center"/>
        <w:textAlignment w:val="baseline"/>
        <w:rPr>
          <w:rFonts w:ascii="Segoe UI" w:hAnsi="Segoe UI" w:cs="Segoe UI"/>
          <w:sz w:val="20"/>
          <w:szCs w:val="20"/>
        </w:rPr>
      </w:pPr>
      <w:r w:rsidRPr="00B836A7">
        <w:rPr>
          <w:rStyle w:val="normaltextrun"/>
          <w:sz w:val="20"/>
          <w:szCs w:val="20"/>
        </w:rPr>
        <w:t>Fig</w:t>
      </w:r>
      <w:r w:rsidR="005332C8" w:rsidRPr="00B836A7">
        <w:rPr>
          <w:rStyle w:val="normaltextrun"/>
          <w:sz w:val="20"/>
          <w:szCs w:val="20"/>
        </w:rPr>
        <w:t>. 5</w:t>
      </w:r>
      <w:r w:rsidRPr="00B836A7">
        <w:rPr>
          <w:rStyle w:val="normaltextrun"/>
          <w:sz w:val="20"/>
          <w:szCs w:val="20"/>
        </w:rPr>
        <w:t xml:space="preserve">. Steamer secondary </w:t>
      </w:r>
      <w:r w:rsidR="00124F7E" w:rsidRPr="00B836A7">
        <w:rPr>
          <w:rStyle w:val="normaltextrun"/>
          <w:sz w:val="20"/>
          <w:szCs w:val="20"/>
        </w:rPr>
        <w:t>flow quality</w:t>
      </w:r>
      <w:r w:rsidRPr="00B836A7">
        <w:rPr>
          <w:rStyle w:val="normaltextrun"/>
          <w:sz w:val="20"/>
          <w:szCs w:val="20"/>
        </w:rPr>
        <w:t xml:space="preserve"> </w:t>
      </w:r>
      <w:r w:rsidR="00124F7E" w:rsidRPr="00B836A7">
        <w:rPr>
          <w:rStyle w:val="normaltextrun"/>
          <w:sz w:val="20"/>
          <w:szCs w:val="20"/>
        </w:rPr>
        <w:t xml:space="preserve">plot </w:t>
      </w:r>
      <w:r w:rsidR="005332C8" w:rsidRPr="00B836A7">
        <w:rPr>
          <w:rStyle w:val="normaltextrun"/>
          <w:sz w:val="20"/>
          <w:szCs w:val="20"/>
        </w:rPr>
        <w:t>with flow loss accident scenario</w:t>
      </w:r>
      <w:r w:rsidR="00124F7E" w:rsidRPr="00B836A7">
        <w:rPr>
          <w:rStyle w:val="normaltextrun"/>
          <w:sz w:val="20"/>
          <w:szCs w:val="20"/>
        </w:rPr>
        <w:t xml:space="preserve"> at minute 30</w:t>
      </w:r>
      <w:r w:rsidRPr="00B836A7">
        <w:rPr>
          <w:rStyle w:val="normaltextrun"/>
          <w:sz w:val="20"/>
          <w:szCs w:val="20"/>
        </w:rPr>
        <w:t>.</w:t>
      </w:r>
      <w:r w:rsidRPr="00B836A7">
        <w:rPr>
          <w:rStyle w:val="eop"/>
          <w:sz w:val="20"/>
          <w:szCs w:val="20"/>
        </w:rPr>
        <w:t> </w:t>
      </w:r>
    </w:p>
    <w:p w14:paraId="292A295F" w14:textId="77777777" w:rsidR="005A02FE" w:rsidRDefault="005A02FE" w:rsidP="00795ADE">
      <w:pPr>
        <w:ind w:firstLine="720"/>
        <w:rPr>
          <w:rFonts w:ascii="Times New Roman" w:hAnsi="Times New Roman" w:cs="Times New Roman"/>
          <w:sz w:val="20"/>
          <w:szCs w:val="20"/>
        </w:rPr>
      </w:pPr>
    </w:p>
    <w:p w14:paraId="7184E363" w14:textId="1448D46D" w:rsidR="0044233B" w:rsidRPr="00B836A7" w:rsidRDefault="004B4AB4" w:rsidP="00966BA3">
      <w:pPr>
        <w:ind w:firstLine="360"/>
        <w:jc w:val="both"/>
        <w:rPr>
          <w:rFonts w:ascii="Times New Roman" w:hAnsi="Times New Roman" w:cs="Times New Roman"/>
          <w:sz w:val="20"/>
          <w:szCs w:val="20"/>
        </w:rPr>
      </w:pPr>
      <w:r w:rsidRPr="00B836A7">
        <w:rPr>
          <w:rFonts w:ascii="Times New Roman" w:hAnsi="Times New Roman" w:cs="Times New Roman"/>
          <w:sz w:val="20"/>
          <w:szCs w:val="20"/>
        </w:rPr>
        <w:t>F</w:t>
      </w:r>
      <w:r w:rsidR="00124F7E" w:rsidRPr="00B836A7">
        <w:rPr>
          <w:rFonts w:ascii="Times New Roman" w:hAnsi="Times New Roman" w:cs="Times New Roman"/>
          <w:sz w:val="20"/>
          <w:szCs w:val="20"/>
        </w:rPr>
        <w:t>i</w:t>
      </w:r>
      <w:r w:rsidRPr="00B836A7">
        <w:rPr>
          <w:rFonts w:ascii="Times New Roman" w:hAnsi="Times New Roman" w:cs="Times New Roman"/>
          <w:sz w:val="20"/>
          <w:szCs w:val="20"/>
        </w:rPr>
        <w:t>gures</w:t>
      </w:r>
      <w:r w:rsidR="00124F7E" w:rsidRPr="00B836A7">
        <w:rPr>
          <w:rFonts w:ascii="Times New Roman" w:hAnsi="Times New Roman" w:cs="Times New Roman"/>
          <w:sz w:val="20"/>
          <w:szCs w:val="20"/>
        </w:rPr>
        <w:t xml:space="preserve"> 4 and 5</w:t>
      </w:r>
      <w:r w:rsidRPr="00B836A7">
        <w:rPr>
          <w:rFonts w:ascii="Times New Roman" w:hAnsi="Times New Roman" w:cs="Times New Roman"/>
          <w:sz w:val="20"/>
          <w:szCs w:val="20"/>
        </w:rPr>
        <w:t xml:space="preserve"> show the effect of </w:t>
      </w:r>
      <w:r w:rsidR="005F2EF6" w:rsidRPr="00B836A7">
        <w:rPr>
          <w:rFonts w:ascii="Times New Roman" w:hAnsi="Times New Roman" w:cs="Times New Roman"/>
          <w:sz w:val="20"/>
          <w:szCs w:val="20"/>
        </w:rPr>
        <w:t xml:space="preserve">our accident scenario compared to normal steady state conditions. </w:t>
      </w:r>
      <w:r w:rsidR="007C7424" w:rsidRPr="00B836A7">
        <w:rPr>
          <w:rFonts w:ascii="Times New Roman" w:hAnsi="Times New Roman" w:cs="Times New Roman"/>
          <w:sz w:val="20"/>
          <w:szCs w:val="20"/>
        </w:rPr>
        <w:t xml:space="preserve">The most notable change is </w:t>
      </w:r>
      <w:r w:rsidR="00D0269F" w:rsidRPr="00B836A7">
        <w:rPr>
          <w:rFonts w:ascii="Times New Roman" w:hAnsi="Times New Roman" w:cs="Times New Roman"/>
          <w:sz w:val="20"/>
          <w:szCs w:val="20"/>
        </w:rPr>
        <w:t xml:space="preserve">in figure </w:t>
      </w:r>
      <w:r w:rsidR="008C7213" w:rsidRPr="00B836A7">
        <w:rPr>
          <w:rFonts w:ascii="Times New Roman" w:hAnsi="Times New Roman" w:cs="Times New Roman"/>
          <w:sz w:val="20"/>
          <w:szCs w:val="20"/>
        </w:rPr>
        <w:t>5</w:t>
      </w:r>
      <w:r w:rsidR="00D0269F" w:rsidRPr="00B836A7">
        <w:rPr>
          <w:rFonts w:ascii="Times New Roman" w:hAnsi="Times New Roman" w:cs="Times New Roman"/>
          <w:sz w:val="20"/>
          <w:szCs w:val="20"/>
        </w:rPr>
        <w:t xml:space="preserve"> where the secondary side instantaneously </w:t>
      </w:r>
      <w:r w:rsidR="000A5841" w:rsidRPr="00B836A7">
        <w:rPr>
          <w:rFonts w:ascii="Times New Roman" w:hAnsi="Times New Roman" w:cs="Times New Roman"/>
          <w:sz w:val="20"/>
          <w:szCs w:val="20"/>
        </w:rPr>
        <w:t>boils</w:t>
      </w:r>
      <w:r w:rsidR="007C365B" w:rsidRPr="00B836A7">
        <w:rPr>
          <w:rFonts w:ascii="Times New Roman" w:hAnsi="Times New Roman" w:cs="Times New Roman"/>
          <w:sz w:val="20"/>
          <w:szCs w:val="20"/>
        </w:rPr>
        <w:t xml:space="preserve">. This is caused by a lack of </w:t>
      </w:r>
      <w:r w:rsidR="00BD4DB5" w:rsidRPr="00B836A7">
        <w:rPr>
          <w:rFonts w:ascii="Times New Roman" w:hAnsi="Times New Roman" w:cs="Times New Roman"/>
          <w:sz w:val="20"/>
          <w:szCs w:val="20"/>
        </w:rPr>
        <w:t>secondary-side water being fed to the steamer</w:t>
      </w:r>
      <w:r w:rsidR="00CB4F4F" w:rsidRPr="00B836A7">
        <w:rPr>
          <w:rFonts w:ascii="Times New Roman" w:hAnsi="Times New Roman" w:cs="Times New Roman"/>
          <w:sz w:val="20"/>
          <w:szCs w:val="20"/>
        </w:rPr>
        <w:t xml:space="preserve"> reducing the require</w:t>
      </w:r>
      <w:r w:rsidR="00E91243" w:rsidRPr="00B836A7">
        <w:rPr>
          <w:rFonts w:ascii="Times New Roman" w:hAnsi="Times New Roman" w:cs="Times New Roman"/>
          <w:sz w:val="20"/>
          <w:szCs w:val="20"/>
        </w:rPr>
        <w:t xml:space="preserve">d </w:t>
      </w:r>
      <w:r w:rsidR="007055AB" w:rsidRPr="00B836A7">
        <w:rPr>
          <w:rFonts w:ascii="Times New Roman" w:hAnsi="Times New Roman" w:cs="Times New Roman"/>
          <w:sz w:val="20"/>
          <w:szCs w:val="20"/>
        </w:rPr>
        <w:t>heat</w:t>
      </w:r>
      <w:r w:rsidR="00E91243" w:rsidRPr="00B836A7">
        <w:rPr>
          <w:rFonts w:ascii="Times New Roman" w:hAnsi="Times New Roman" w:cs="Times New Roman"/>
          <w:sz w:val="20"/>
          <w:szCs w:val="20"/>
        </w:rPr>
        <w:t xml:space="preserve"> needed to </w:t>
      </w:r>
      <w:r w:rsidR="007055AB" w:rsidRPr="00B836A7">
        <w:rPr>
          <w:rFonts w:ascii="Times New Roman" w:hAnsi="Times New Roman" w:cs="Times New Roman"/>
          <w:sz w:val="20"/>
          <w:szCs w:val="20"/>
        </w:rPr>
        <w:t xml:space="preserve">fully boil the secondary side. </w:t>
      </w:r>
    </w:p>
    <w:p w14:paraId="42D7FD33" w14:textId="0E28CE97" w:rsidR="002C6AF0" w:rsidRPr="00803564" w:rsidRDefault="00947C03" w:rsidP="00966BA3">
      <w:pPr>
        <w:ind w:firstLine="360"/>
        <w:jc w:val="both"/>
        <w:rPr>
          <w:rFonts w:ascii="Times New Roman" w:hAnsi="Times New Roman" w:cs="Times New Roman"/>
          <w:sz w:val="20"/>
          <w:szCs w:val="20"/>
        </w:rPr>
      </w:pPr>
      <w:r w:rsidRPr="00B836A7">
        <w:rPr>
          <w:rFonts w:ascii="Times New Roman" w:hAnsi="Times New Roman" w:cs="Times New Roman"/>
          <w:sz w:val="20"/>
          <w:szCs w:val="20"/>
        </w:rPr>
        <w:t xml:space="preserve">Figure </w:t>
      </w:r>
      <w:r w:rsidR="00C03D3E" w:rsidRPr="00B836A7">
        <w:rPr>
          <w:rFonts w:ascii="Times New Roman" w:hAnsi="Times New Roman" w:cs="Times New Roman"/>
          <w:sz w:val="20"/>
          <w:szCs w:val="20"/>
        </w:rPr>
        <w:t>4</w:t>
      </w:r>
      <w:r w:rsidRPr="00B836A7">
        <w:rPr>
          <w:rFonts w:ascii="Times New Roman" w:hAnsi="Times New Roman" w:cs="Times New Roman"/>
          <w:sz w:val="20"/>
          <w:szCs w:val="20"/>
        </w:rPr>
        <w:t xml:space="preserve"> shows </w:t>
      </w:r>
      <w:r w:rsidR="00FD3BB9">
        <w:rPr>
          <w:rFonts w:ascii="Times New Roman" w:hAnsi="Times New Roman" w:cs="Times New Roman"/>
          <w:sz w:val="20"/>
          <w:szCs w:val="20"/>
        </w:rPr>
        <w:t>that reduced flow</w:t>
      </w:r>
      <w:r w:rsidR="00410827" w:rsidRPr="00B836A7">
        <w:rPr>
          <w:rFonts w:ascii="Times New Roman" w:hAnsi="Times New Roman" w:cs="Times New Roman"/>
          <w:sz w:val="20"/>
          <w:szCs w:val="20"/>
        </w:rPr>
        <w:t xml:space="preserve"> </w:t>
      </w:r>
      <w:r w:rsidR="008C7213" w:rsidRPr="00B836A7">
        <w:rPr>
          <w:rFonts w:ascii="Times New Roman" w:hAnsi="Times New Roman" w:cs="Times New Roman"/>
          <w:sz w:val="20"/>
          <w:szCs w:val="20"/>
        </w:rPr>
        <w:t xml:space="preserve">has a significant effect on the amount of heat that can be transferred. </w:t>
      </w:r>
      <w:r w:rsidR="008E54E7" w:rsidRPr="00B836A7">
        <w:rPr>
          <w:rFonts w:ascii="Times New Roman" w:hAnsi="Times New Roman" w:cs="Times New Roman"/>
          <w:sz w:val="20"/>
          <w:szCs w:val="20"/>
        </w:rPr>
        <w:t xml:space="preserve">After the accident </w:t>
      </w:r>
      <w:r w:rsidR="00D52CD5" w:rsidRPr="00B836A7">
        <w:rPr>
          <w:rFonts w:ascii="Times New Roman" w:hAnsi="Times New Roman" w:cs="Times New Roman"/>
          <w:sz w:val="20"/>
          <w:szCs w:val="20"/>
        </w:rPr>
        <w:t xml:space="preserve">is triggered, the temperature of the secondary side </w:t>
      </w:r>
      <w:r w:rsidR="004D12DB" w:rsidRPr="00B836A7">
        <w:rPr>
          <w:rFonts w:ascii="Times New Roman" w:hAnsi="Times New Roman" w:cs="Times New Roman"/>
          <w:sz w:val="20"/>
          <w:szCs w:val="20"/>
        </w:rPr>
        <w:t>starts to rise</w:t>
      </w:r>
      <w:r w:rsidR="00D52CD5" w:rsidRPr="00B836A7">
        <w:rPr>
          <w:rFonts w:ascii="Times New Roman" w:hAnsi="Times New Roman" w:cs="Times New Roman"/>
          <w:sz w:val="20"/>
          <w:szCs w:val="20"/>
        </w:rPr>
        <w:t xml:space="preserve"> indicating a </w:t>
      </w:r>
      <w:r w:rsidR="00774AF8" w:rsidRPr="00B836A7">
        <w:rPr>
          <w:rFonts w:ascii="Times New Roman" w:hAnsi="Times New Roman" w:cs="Times New Roman"/>
          <w:sz w:val="20"/>
          <w:szCs w:val="20"/>
        </w:rPr>
        <w:t>loss of the heat transfer capabilities</w:t>
      </w:r>
      <w:r w:rsidR="004D12DB" w:rsidRPr="00B836A7">
        <w:rPr>
          <w:rFonts w:ascii="Times New Roman" w:hAnsi="Times New Roman" w:cs="Times New Roman"/>
          <w:sz w:val="20"/>
          <w:szCs w:val="20"/>
        </w:rPr>
        <w:t xml:space="preserve"> in the steamer. </w:t>
      </w:r>
    </w:p>
    <w:p w14:paraId="05DB2912" w14:textId="5A93AF74" w:rsidR="0051155F" w:rsidRDefault="00A460B3" w:rsidP="00460B92">
      <w:pPr>
        <w:ind w:left="720" w:hanging="720"/>
        <w:rPr>
          <w:rFonts w:ascii="Times New Roman" w:hAnsi="Times New Roman" w:cs="Times New Roman"/>
          <w:b/>
          <w:bCs/>
          <w:sz w:val="20"/>
          <w:szCs w:val="20"/>
        </w:rPr>
      </w:pPr>
      <w:r w:rsidRPr="00B836A7">
        <w:rPr>
          <w:rFonts w:ascii="Times New Roman" w:hAnsi="Times New Roman" w:cs="Times New Roman"/>
          <w:b/>
          <w:bCs/>
          <w:sz w:val="20"/>
          <w:szCs w:val="20"/>
        </w:rPr>
        <w:t>CONCLUSION</w:t>
      </w:r>
    </w:p>
    <w:p w14:paraId="29E489F2" w14:textId="1FF8CF34" w:rsidR="000C3B5A" w:rsidRPr="000C3B5A" w:rsidRDefault="000C3B5A" w:rsidP="00966BA3">
      <w:pPr>
        <w:ind w:firstLine="360"/>
        <w:jc w:val="both"/>
        <w:rPr>
          <w:rFonts w:ascii="Times New Roman" w:hAnsi="Times New Roman" w:cs="Times New Roman"/>
          <w:b/>
          <w:bCs/>
          <w:sz w:val="18"/>
          <w:szCs w:val="18"/>
        </w:rPr>
      </w:pPr>
      <w:r w:rsidRPr="000C3B5A">
        <w:rPr>
          <w:rFonts w:ascii="Times New Roman" w:hAnsi="Times New Roman" w:cs="Times New Roman"/>
          <w:sz w:val="20"/>
          <w:szCs w:val="20"/>
        </w:rPr>
        <w:t xml:space="preserve">This work has demonstrated a paradigm for building extended BoP networks including a diversity of operating </w:t>
      </w:r>
      <w:r w:rsidR="00BB0DDD">
        <w:rPr>
          <w:rFonts w:ascii="Times New Roman" w:hAnsi="Times New Roman" w:cs="Times New Roman"/>
          <w:sz w:val="20"/>
          <w:szCs w:val="20"/>
        </w:rPr>
        <w:t>components</w:t>
      </w:r>
      <w:r w:rsidRPr="000C3B5A">
        <w:rPr>
          <w:rFonts w:ascii="Times New Roman" w:hAnsi="Times New Roman" w:cs="Times New Roman"/>
          <w:sz w:val="20"/>
          <w:szCs w:val="20"/>
        </w:rPr>
        <w:t xml:space="preserve">. The approach uses a divide-and-conquer method where similar units can be modeled by the same computational module and instantiated into the network. For example, a system </w:t>
      </w:r>
      <w:r w:rsidRPr="000C3B5A">
        <w:rPr>
          <w:rFonts w:ascii="Times New Roman" w:hAnsi="Times New Roman" w:cs="Times New Roman"/>
          <w:sz w:val="20"/>
          <w:szCs w:val="20"/>
        </w:rPr>
        <w:lastRenderedPageBreak/>
        <w:t xml:space="preserve">with additional feed water heaters would not require any extra modeling work. We have applied this approach to </w:t>
      </w:r>
      <w:r w:rsidR="00AD3208">
        <w:rPr>
          <w:rFonts w:ascii="Times New Roman" w:hAnsi="Times New Roman" w:cs="Times New Roman"/>
          <w:sz w:val="20"/>
          <w:szCs w:val="20"/>
        </w:rPr>
        <w:t xml:space="preserve">a </w:t>
      </w:r>
      <w:r w:rsidR="00225A0D">
        <w:rPr>
          <w:rFonts w:ascii="Times New Roman" w:hAnsi="Times New Roman" w:cs="Times New Roman"/>
          <w:sz w:val="20"/>
          <w:szCs w:val="20"/>
        </w:rPr>
        <w:t>modi</w:t>
      </w:r>
      <w:r w:rsidR="00B43419">
        <w:rPr>
          <w:rFonts w:ascii="Times New Roman" w:hAnsi="Times New Roman" w:cs="Times New Roman"/>
          <w:sz w:val="20"/>
          <w:szCs w:val="20"/>
        </w:rPr>
        <w:t>fied</w:t>
      </w:r>
      <w:r w:rsidRPr="000C3B5A">
        <w:rPr>
          <w:rFonts w:ascii="Times New Roman" w:hAnsi="Times New Roman" w:cs="Times New Roman"/>
          <w:sz w:val="20"/>
          <w:szCs w:val="20"/>
        </w:rPr>
        <w:t xml:space="preserve"> SMR </w:t>
      </w:r>
      <w:r w:rsidR="00FA3A1B">
        <w:rPr>
          <w:rFonts w:ascii="Times New Roman" w:hAnsi="Times New Roman" w:cs="Times New Roman"/>
          <w:sz w:val="20"/>
          <w:szCs w:val="20"/>
        </w:rPr>
        <w:t xml:space="preserve">industrial </w:t>
      </w:r>
      <w:r w:rsidRPr="000C3B5A">
        <w:rPr>
          <w:rFonts w:ascii="Times New Roman" w:hAnsi="Times New Roman" w:cs="Times New Roman"/>
          <w:sz w:val="20"/>
          <w:szCs w:val="20"/>
        </w:rPr>
        <w:t>module and created an extended BoP</w:t>
      </w:r>
      <w:r w:rsidR="007A1CD1">
        <w:rPr>
          <w:rFonts w:ascii="Times New Roman" w:hAnsi="Times New Roman" w:cs="Times New Roman"/>
          <w:sz w:val="20"/>
          <w:szCs w:val="20"/>
        </w:rPr>
        <w:t>.</w:t>
      </w:r>
    </w:p>
    <w:p w14:paraId="6EBEE215" w14:textId="75F046E5" w:rsidR="00A460B3" w:rsidRPr="00B836A7" w:rsidRDefault="00A460B3" w:rsidP="00460B92">
      <w:pPr>
        <w:ind w:left="720" w:hanging="720"/>
        <w:rPr>
          <w:rFonts w:ascii="Times New Roman" w:hAnsi="Times New Roman" w:cs="Times New Roman"/>
          <w:b/>
          <w:bCs/>
          <w:sz w:val="20"/>
          <w:szCs w:val="20"/>
        </w:rPr>
      </w:pPr>
      <w:r w:rsidRPr="00B836A7">
        <w:rPr>
          <w:rFonts w:ascii="Times New Roman" w:hAnsi="Times New Roman" w:cs="Times New Roman"/>
          <w:b/>
          <w:bCs/>
          <w:sz w:val="20"/>
          <w:szCs w:val="20"/>
        </w:rPr>
        <w:t>ACKNOWLEDG</w:t>
      </w:r>
      <w:r w:rsidR="004A6800" w:rsidRPr="00B836A7">
        <w:rPr>
          <w:rFonts w:ascii="Times New Roman" w:hAnsi="Times New Roman" w:cs="Times New Roman"/>
          <w:b/>
          <w:bCs/>
          <w:sz w:val="20"/>
          <w:szCs w:val="20"/>
        </w:rPr>
        <w:t>MENTS</w:t>
      </w:r>
    </w:p>
    <w:p w14:paraId="1519ABFF" w14:textId="05AF0871" w:rsidR="00833B4B" w:rsidRPr="00B27FAC" w:rsidRDefault="00B27FAC" w:rsidP="00B27FAC">
      <w:pPr>
        <w:ind w:firstLine="360"/>
        <w:jc w:val="both"/>
        <w:rPr>
          <w:rFonts w:ascii="Times New Roman" w:hAnsi="Times New Roman" w:cs="Times New Roman"/>
          <w:sz w:val="20"/>
          <w:szCs w:val="20"/>
        </w:rPr>
      </w:pPr>
      <w:r w:rsidRPr="00B27FAC">
        <w:rPr>
          <w:rFonts w:ascii="Times New Roman" w:hAnsi="Times New Roman" w:cs="Times New Roman"/>
          <w:sz w:val="20"/>
          <w:szCs w:val="20"/>
        </w:rPr>
        <w:t>This work was supported by the University Massachusetts Lowell Nuclear program of the</w:t>
      </w:r>
      <w:r>
        <w:rPr>
          <w:rFonts w:ascii="Times New Roman" w:hAnsi="Times New Roman" w:cs="Times New Roman"/>
          <w:sz w:val="20"/>
          <w:szCs w:val="20"/>
        </w:rPr>
        <w:t xml:space="preserve"> </w:t>
      </w:r>
      <w:r w:rsidRPr="00B27FAC">
        <w:rPr>
          <w:rFonts w:ascii="Times New Roman" w:hAnsi="Times New Roman" w:cs="Times New Roman"/>
          <w:sz w:val="20"/>
          <w:szCs w:val="20"/>
        </w:rPr>
        <w:t>Francis College of Engineering.</w:t>
      </w:r>
    </w:p>
    <w:p w14:paraId="1DDCC6D0" w14:textId="1AE77E31" w:rsidR="004A6800" w:rsidRPr="00B836A7" w:rsidRDefault="004A6800" w:rsidP="00460B92">
      <w:pPr>
        <w:ind w:left="720" w:hanging="720"/>
        <w:rPr>
          <w:rFonts w:ascii="Times New Roman" w:hAnsi="Times New Roman" w:cs="Times New Roman"/>
          <w:b/>
          <w:bCs/>
          <w:sz w:val="20"/>
          <w:szCs w:val="20"/>
        </w:rPr>
      </w:pPr>
      <w:r w:rsidRPr="00B836A7">
        <w:rPr>
          <w:rFonts w:ascii="Times New Roman" w:hAnsi="Times New Roman" w:cs="Times New Roman"/>
          <w:b/>
          <w:bCs/>
          <w:sz w:val="20"/>
          <w:szCs w:val="20"/>
        </w:rPr>
        <w:t>REFERENCES</w:t>
      </w:r>
    </w:p>
    <w:p w14:paraId="69EBDAF7" w14:textId="37521945" w:rsidR="0059764F" w:rsidRPr="00753BF9" w:rsidRDefault="00E31CD9" w:rsidP="00753BF9">
      <w:pPr>
        <w:ind w:left="720" w:hanging="720"/>
        <w:rPr>
          <w:rFonts w:ascii="Times New Roman" w:hAnsi="Times New Roman" w:cs="Times New Roman"/>
          <w:sz w:val="20"/>
          <w:szCs w:val="20"/>
        </w:rPr>
      </w:pPr>
      <w:r w:rsidRPr="00A11C04">
        <w:rPr>
          <w:rFonts w:ascii="Times New Roman" w:hAnsi="Times New Roman" w:cs="Times New Roman"/>
          <w:sz w:val="20"/>
          <w:szCs w:val="20"/>
        </w:rPr>
        <w:t>[</w:t>
      </w:r>
      <w:r w:rsidRPr="00D10BE7">
        <w:rPr>
          <w:rFonts w:ascii="Times New Roman" w:hAnsi="Times New Roman" w:cs="Times New Roman"/>
          <w:sz w:val="20"/>
          <w:szCs w:val="20"/>
        </w:rPr>
        <w:t>1</w:t>
      </w:r>
      <w:r w:rsidR="00E62DF2">
        <w:rPr>
          <w:rFonts w:ascii="Times New Roman" w:hAnsi="Times New Roman" w:cs="Times New Roman"/>
          <w:sz w:val="20"/>
          <w:szCs w:val="20"/>
        </w:rPr>
        <w:t xml:space="preserve">] </w:t>
      </w:r>
      <w:r w:rsidR="00E62DF2" w:rsidRPr="00E62DF2">
        <w:rPr>
          <w:rFonts w:ascii="Times New Roman" w:hAnsi="Times New Roman" w:cs="Times New Roman"/>
          <w:sz w:val="20"/>
          <w:szCs w:val="20"/>
        </w:rPr>
        <w:t>Juan José Gómez Romera. (2020, March 31). Python libray for IAPWS standard calculation of water and steam properties (Version v1.4). Zenodo. http://doi.org/10.5281/zenodo.3734292</w:t>
      </w:r>
    </w:p>
    <w:p w14:paraId="3CEE3519" w14:textId="28522F28" w:rsidR="0059764F" w:rsidRPr="0059764F" w:rsidRDefault="00E31CD9" w:rsidP="0059764F">
      <w:pPr>
        <w:ind w:left="720" w:hanging="720"/>
        <w:rPr>
          <w:rFonts w:ascii="Times New Roman" w:hAnsi="Times New Roman" w:cs="Times New Roman"/>
          <w:sz w:val="20"/>
          <w:szCs w:val="20"/>
        </w:rPr>
      </w:pPr>
      <w:r w:rsidRPr="00A11C04">
        <w:rPr>
          <w:rFonts w:ascii="Times New Roman" w:hAnsi="Times New Roman" w:cs="Times New Roman"/>
          <w:sz w:val="20"/>
          <w:szCs w:val="20"/>
        </w:rPr>
        <w:t>[2]</w:t>
      </w:r>
      <w:r w:rsidR="00D10BE7">
        <w:rPr>
          <w:rFonts w:ascii="Times New Roman" w:hAnsi="Times New Roman" w:cs="Times New Roman"/>
          <w:sz w:val="20"/>
          <w:szCs w:val="20"/>
        </w:rPr>
        <w:t xml:space="preserve"> </w:t>
      </w:r>
      <w:r w:rsidR="00D25324">
        <w:rPr>
          <w:rFonts w:ascii="Times New Roman" w:hAnsi="Times New Roman" w:cs="Times New Roman"/>
          <w:sz w:val="20"/>
          <w:szCs w:val="20"/>
        </w:rPr>
        <w:t xml:space="preserve">de Almeida, V. F. </w:t>
      </w:r>
      <w:r w:rsidR="00D25324" w:rsidRPr="008A6249">
        <w:rPr>
          <w:rFonts w:ascii="Times New Roman" w:hAnsi="Times New Roman" w:cs="Times New Roman"/>
          <w:i/>
          <w:iCs/>
          <w:sz w:val="20"/>
          <w:szCs w:val="20"/>
        </w:rPr>
        <w:t>et al</w:t>
      </w:r>
      <w:r w:rsidR="00AB6435">
        <w:rPr>
          <w:rFonts w:ascii="Times New Roman" w:hAnsi="Times New Roman" w:cs="Times New Roman"/>
          <w:sz w:val="20"/>
          <w:szCs w:val="20"/>
        </w:rPr>
        <w:t xml:space="preserve"> </w:t>
      </w:r>
      <w:r w:rsidR="00AB6435" w:rsidRPr="008A6249">
        <w:rPr>
          <w:rFonts w:ascii="Times New Roman" w:hAnsi="Times New Roman" w:cs="Times New Roman"/>
          <w:b/>
          <w:bCs/>
          <w:sz w:val="20"/>
          <w:szCs w:val="20"/>
        </w:rPr>
        <w:t>2021</w:t>
      </w:r>
      <w:r w:rsidR="00AB6435">
        <w:rPr>
          <w:rFonts w:ascii="Times New Roman" w:hAnsi="Times New Roman" w:cs="Times New Roman"/>
          <w:sz w:val="20"/>
          <w:szCs w:val="20"/>
        </w:rPr>
        <w:t xml:space="preserve"> </w:t>
      </w:r>
      <w:r w:rsidR="00D25324" w:rsidRPr="008A6249">
        <w:rPr>
          <w:rFonts w:ascii="Times New Roman" w:hAnsi="Times New Roman" w:cs="Times New Roman"/>
          <w:i/>
          <w:iCs/>
          <w:sz w:val="20"/>
          <w:szCs w:val="20"/>
        </w:rPr>
        <w:t xml:space="preserve">Cortix </w:t>
      </w:r>
      <w:r w:rsidR="00AB6435" w:rsidRPr="008A6249">
        <w:rPr>
          <w:rFonts w:ascii="Times New Roman" w:hAnsi="Times New Roman" w:cs="Times New Roman"/>
          <w:i/>
          <w:iCs/>
          <w:sz w:val="20"/>
          <w:szCs w:val="20"/>
        </w:rPr>
        <w:t>Network Dynamics Simulation</w:t>
      </w:r>
      <w:r w:rsidR="00AB6435">
        <w:rPr>
          <w:rFonts w:ascii="Times New Roman" w:hAnsi="Times New Roman" w:cs="Times New Roman"/>
          <w:sz w:val="20"/>
          <w:szCs w:val="20"/>
        </w:rPr>
        <w:t xml:space="preserve"> (</w:t>
      </w:r>
      <w:hyperlink r:id="rId17" w:history="1">
        <w:r w:rsidR="00B41C73" w:rsidRPr="00240472">
          <w:rPr>
            <w:rStyle w:val="Hyperlink"/>
            <w:rFonts w:ascii="Times New Roman" w:hAnsi="Times New Roman" w:cs="Times New Roman"/>
            <w:sz w:val="20"/>
            <w:szCs w:val="20"/>
          </w:rPr>
          <w:t>https://cortix.org</w:t>
        </w:r>
      </w:hyperlink>
      <w:r w:rsidR="00AB6435">
        <w:rPr>
          <w:rFonts w:ascii="Times New Roman" w:hAnsi="Times New Roman" w:cs="Times New Roman"/>
          <w:sz w:val="20"/>
          <w:szCs w:val="20"/>
        </w:rPr>
        <w:t>).</w:t>
      </w:r>
    </w:p>
    <w:p w14:paraId="6FE053BB" w14:textId="627D6ABB" w:rsidR="00255E79" w:rsidRPr="00255E79" w:rsidRDefault="00255E79" w:rsidP="00255E79">
      <w:pPr>
        <w:ind w:left="720" w:hanging="720"/>
        <w:rPr>
          <w:rFonts w:ascii="Times New Roman" w:hAnsi="Times New Roman" w:cs="Times New Roman"/>
          <w:sz w:val="20"/>
          <w:szCs w:val="20"/>
        </w:rPr>
      </w:pPr>
    </w:p>
    <w:sectPr w:rsidR="00255E79" w:rsidRPr="00255E79" w:rsidSect="006C316D">
      <w:type w:val="continuous"/>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Valmor F. de Almeida" w:date="2021-02-05T20:22:00Z" w:initials="VFdA">
    <w:p w14:paraId="6B0433D9" w14:textId="77777777" w:rsidR="00FB75CD" w:rsidRDefault="00FB75CD">
      <w:pPr>
        <w:pStyle w:val="CommentText"/>
      </w:pPr>
      <w:r>
        <w:rPr>
          <w:rStyle w:val="CommentReference"/>
        </w:rPr>
        <w:annotationRef/>
      </w:r>
      <w:r>
        <w:t>PyPI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0433D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0433D9" w16cid:durableId="23FA45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CA52AE"/>
    <w:rsid w:val="00001207"/>
    <w:rsid w:val="000019B7"/>
    <w:rsid w:val="00001CAF"/>
    <w:rsid w:val="000039E6"/>
    <w:rsid w:val="00012BEB"/>
    <w:rsid w:val="00017713"/>
    <w:rsid w:val="00023CBD"/>
    <w:rsid w:val="00026091"/>
    <w:rsid w:val="0003198B"/>
    <w:rsid w:val="000360CA"/>
    <w:rsid w:val="000374E9"/>
    <w:rsid w:val="000421A2"/>
    <w:rsid w:val="00060BE5"/>
    <w:rsid w:val="00064B7B"/>
    <w:rsid w:val="00072915"/>
    <w:rsid w:val="000731CA"/>
    <w:rsid w:val="000753BC"/>
    <w:rsid w:val="000769CC"/>
    <w:rsid w:val="0007732B"/>
    <w:rsid w:val="00077958"/>
    <w:rsid w:val="00077ED9"/>
    <w:rsid w:val="0008516E"/>
    <w:rsid w:val="0008590D"/>
    <w:rsid w:val="0008656A"/>
    <w:rsid w:val="000878E5"/>
    <w:rsid w:val="000933B6"/>
    <w:rsid w:val="00094618"/>
    <w:rsid w:val="00097805"/>
    <w:rsid w:val="000A5841"/>
    <w:rsid w:val="000B170F"/>
    <w:rsid w:val="000B3DA6"/>
    <w:rsid w:val="000B70C5"/>
    <w:rsid w:val="000C06F1"/>
    <w:rsid w:val="000C3B5A"/>
    <w:rsid w:val="000C5168"/>
    <w:rsid w:val="000D02BA"/>
    <w:rsid w:val="000D0F6E"/>
    <w:rsid w:val="000D3478"/>
    <w:rsid w:val="000E4C32"/>
    <w:rsid w:val="000E70B1"/>
    <w:rsid w:val="000F0B6D"/>
    <w:rsid w:val="000F2151"/>
    <w:rsid w:val="000F270E"/>
    <w:rsid w:val="000F273A"/>
    <w:rsid w:val="000F5593"/>
    <w:rsid w:val="000F6391"/>
    <w:rsid w:val="00103702"/>
    <w:rsid w:val="00106415"/>
    <w:rsid w:val="0011034D"/>
    <w:rsid w:val="001118F2"/>
    <w:rsid w:val="00112CFE"/>
    <w:rsid w:val="00116C79"/>
    <w:rsid w:val="00117361"/>
    <w:rsid w:val="00124F7E"/>
    <w:rsid w:val="00125381"/>
    <w:rsid w:val="00125A5C"/>
    <w:rsid w:val="00133C36"/>
    <w:rsid w:val="00141AA9"/>
    <w:rsid w:val="001449EE"/>
    <w:rsid w:val="00144E3E"/>
    <w:rsid w:val="00161EF9"/>
    <w:rsid w:val="00164449"/>
    <w:rsid w:val="0016457A"/>
    <w:rsid w:val="00164906"/>
    <w:rsid w:val="00164D27"/>
    <w:rsid w:val="00167669"/>
    <w:rsid w:val="00172391"/>
    <w:rsid w:val="00173011"/>
    <w:rsid w:val="0017331F"/>
    <w:rsid w:val="00176CA6"/>
    <w:rsid w:val="0017791A"/>
    <w:rsid w:val="0018714C"/>
    <w:rsid w:val="001924A9"/>
    <w:rsid w:val="00195C99"/>
    <w:rsid w:val="001A31C7"/>
    <w:rsid w:val="001A668E"/>
    <w:rsid w:val="001B41B8"/>
    <w:rsid w:val="001B689B"/>
    <w:rsid w:val="001B7B21"/>
    <w:rsid w:val="001D047D"/>
    <w:rsid w:val="001D07FD"/>
    <w:rsid w:val="001D2C20"/>
    <w:rsid w:val="001D31BE"/>
    <w:rsid w:val="001D31D1"/>
    <w:rsid w:val="001D3907"/>
    <w:rsid w:val="001D58DD"/>
    <w:rsid w:val="001D62F5"/>
    <w:rsid w:val="001D7D80"/>
    <w:rsid w:val="001E3F74"/>
    <w:rsid w:val="001E6B04"/>
    <w:rsid w:val="001E6F57"/>
    <w:rsid w:val="001F1C4D"/>
    <w:rsid w:val="001F2EF9"/>
    <w:rsid w:val="001F4022"/>
    <w:rsid w:val="001F4448"/>
    <w:rsid w:val="00201AB9"/>
    <w:rsid w:val="00202F80"/>
    <w:rsid w:val="002044F3"/>
    <w:rsid w:val="00205BD6"/>
    <w:rsid w:val="0020766C"/>
    <w:rsid w:val="00216B73"/>
    <w:rsid w:val="00216D60"/>
    <w:rsid w:val="00225A0D"/>
    <w:rsid w:val="002273DC"/>
    <w:rsid w:val="00231785"/>
    <w:rsid w:val="00231A33"/>
    <w:rsid w:val="00233F62"/>
    <w:rsid w:val="00240A0E"/>
    <w:rsid w:val="00241CC6"/>
    <w:rsid w:val="00243628"/>
    <w:rsid w:val="002436AA"/>
    <w:rsid w:val="00244098"/>
    <w:rsid w:val="00247D2B"/>
    <w:rsid w:val="00250835"/>
    <w:rsid w:val="00255C46"/>
    <w:rsid w:val="00255E79"/>
    <w:rsid w:val="00256454"/>
    <w:rsid w:val="002567EF"/>
    <w:rsid w:val="002616CB"/>
    <w:rsid w:val="00263532"/>
    <w:rsid w:val="00265769"/>
    <w:rsid w:val="00267758"/>
    <w:rsid w:val="0027106D"/>
    <w:rsid w:val="002744BE"/>
    <w:rsid w:val="002745D2"/>
    <w:rsid w:val="002749D9"/>
    <w:rsid w:val="0027652B"/>
    <w:rsid w:val="002766FD"/>
    <w:rsid w:val="00287F05"/>
    <w:rsid w:val="00290B17"/>
    <w:rsid w:val="00295DE2"/>
    <w:rsid w:val="00295F12"/>
    <w:rsid w:val="002A2DEE"/>
    <w:rsid w:val="002A3D93"/>
    <w:rsid w:val="002A5D65"/>
    <w:rsid w:val="002B076F"/>
    <w:rsid w:val="002B47A8"/>
    <w:rsid w:val="002B59C6"/>
    <w:rsid w:val="002C0A90"/>
    <w:rsid w:val="002C25FF"/>
    <w:rsid w:val="002C358E"/>
    <w:rsid w:val="002C375D"/>
    <w:rsid w:val="002C6AF0"/>
    <w:rsid w:val="002C7223"/>
    <w:rsid w:val="002D3300"/>
    <w:rsid w:val="002E0889"/>
    <w:rsid w:val="002E0ACB"/>
    <w:rsid w:val="002E0B0A"/>
    <w:rsid w:val="002E1088"/>
    <w:rsid w:val="002E2149"/>
    <w:rsid w:val="002E2DFA"/>
    <w:rsid w:val="002E2FE8"/>
    <w:rsid w:val="002E606F"/>
    <w:rsid w:val="002E799E"/>
    <w:rsid w:val="002F575A"/>
    <w:rsid w:val="003072E4"/>
    <w:rsid w:val="0030761E"/>
    <w:rsid w:val="003144D3"/>
    <w:rsid w:val="00315CD9"/>
    <w:rsid w:val="00317BE3"/>
    <w:rsid w:val="00321C28"/>
    <w:rsid w:val="00325195"/>
    <w:rsid w:val="00326716"/>
    <w:rsid w:val="00330028"/>
    <w:rsid w:val="00335FE2"/>
    <w:rsid w:val="003370FD"/>
    <w:rsid w:val="00340323"/>
    <w:rsid w:val="00340812"/>
    <w:rsid w:val="00352073"/>
    <w:rsid w:val="00352323"/>
    <w:rsid w:val="0035539F"/>
    <w:rsid w:val="0035549C"/>
    <w:rsid w:val="003563AE"/>
    <w:rsid w:val="0036095D"/>
    <w:rsid w:val="0036506A"/>
    <w:rsid w:val="00373256"/>
    <w:rsid w:val="0037419F"/>
    <w:rsid w:val="003757EC"/>
    <w:rsid w:val="00377222"/>
    <w:rsid w:val="003809BF"/>
    <w:rsid w:val="00385B99"/>
    <w:rsid w:val="00386400"/>
    <w:rsid w:val="0039279B"/>
    <w:rsid w:val="0039777F"/>
    <w:rsid w:val="003A3E48"/>
    <w:rsid w:val="003A7178"/>
    <w:rsid w:val="003A71F2"/>
    <w:rsid w:val="003A767C"/>
    <w:rsid w:val="003B18AF"/>
    <w:rsid w:val="003B60F2"/>
    <w:rsid w:val="003B7D20"/>
    <w:rsid w:val="003C3794"/>
    <w:rsid w:val="003C5A1A"/>
    <w:rsid w:val="003D01C8"/>
    <w:rsid w:val="003D4802"/>
    <w:rsid w:val="003D7D15"/>
    <w:rsid w:val="003E00C0"/>
    <w:rsid w:val="003E0B5D"/>
    <w:rsid w:val="003E263B"/>
    <w:rsid w:val="003E3C2A"/>
    <w:rsid w:val="003E3C64"/>
    <w:rsid w:val="003E49E8"/>
    <w:rsid w:val="003E6C6E"/>
    <w:rsid w:val="003E7DDD"/>
    <w:rsid w:val="003F1A7F"/>
    <w:rsid w:val="003F70E7"/>
    <w:rsid w:val="003F7D01"/>
    <w:rsid w:val="00406742"/>
    <w:rsid w:val="00407C2B"/>
    <w:rsid w:val="00410827"/>
    <w:rsid w:val="004111D3"/>
    <w:rsid w:val="00412C34"/>
    <w:rsid w:val="004225AC"/>
    <w:rsid w:val="00423EC1"/>
    <w:rsid w:val="004244FD"/>
    <w:rsid w:val="004351D5"/>
    <w:rsid w:val="00435D22"/>
    <w:rsid w:val="0044233B"/>
    <w:rsid w:val="00447790"/>
    <w:rsid w:val="00447A35"/>
    <w:rsid w:val="00451731"/>
    <w:rsid w:val="004522CD"/>
    <w:rsid w:val="00454DC7"/>
    <w:rsid w:val="00460B92"/>
    <w:rsid w:val="00462BA0"/>
    <w:rsid w:val="00474AF9"/>
    <w:rsid w:val="004750D6"/>
    <w:rsid w:val="00475CBD"/>
    <w:rsid w:val="00477E78"/>
    <w:rsid w:val="004817B6"/>
    <w:rsid w:val="004843E8"/>
    <w:rsid w:val="0048587A"/>
    <w:rsid w:val="00487393"/>
    <w:rsid w:val="0049384A"/>
    <w:rsid w:val="00495C85"/>
    <w:rsid w:val="004971E5"/>
    <w:rsid w:val="004A4A04"/>
    <w:rsid w:val="004A5B06"/>
    <w:rsid w:val="004A6800"/>
    <w:rsid w:val="004B13F5"/>
    <w:rsid w:val="004B4AB4"/>
    <w:rsid w:val="004B6C80"/>
    <w:rsid w:val="004C05A0"/>
    <w:rsid w:val="004C0885"/>
    <w:rsid w:val="004C1FA3"/>
    <w:rsid w:val="004C5E17"/>
    <w:rsid w:val="004C66A2"/>
    <w:rsid w:val="004C7E90"/>
    <w:rsid w:val="004D0014"/>
    <w:rsid w:val="004D1018"/>
    <w:rsid w:val="004D1297"/>
    <w:rsid w:val="004D12DB"/>
    <w:rsid w:val="004D34B6"/>
    <w:rsid w:val="004D4ED1"/>
    <w:rsid w:val="004E1AF5"/>
    <w:rsid w:val="004E4134"/>
    <w:rsid w:val="004E709D"/>
    <w:rsid w:val="004F3C98"/>
    <w:rsid w:val="004F43F8"/>
    <w:rsid w:val="0050012D"/>
    <w:rsid w:val="0050101D"/>
    <w:rsid w:val="00505469"/>
    <w:rsid w:val="0050683F"/>
    <w:rsid w:val="0051155F"/>
    <w:rsid w:val="00511F89"/>
    <w:rsid w:val="00512AA5"/>
    <w:rsid w:val="00514B8E"/>
    <w:rsid w:val="005154DE"/>
    <w:rsid w:val="00516820"/>
    <w:rsid w:val="005237BA"/>
    <w:rsid w:val="0052735F"/>
    <w:rsid w:val="00527B6F"/>
    <w:rsid w:val="005332C8"/>
    <w:rsid w:val="00533739"/>
    <w:rsid w:val="00542F26"/>
    <w:rsid w:val="00543587"/>
    <w:rsid w:val="00552A12"/>
    <w:rsid w:val="00552B1B"/>
    <w:rsid w:val="00554B9C"/>
    <w:rsid w:val="00555A0F"/>
    <w:rsid w:val="00557198"/>
    <w:rsid w:val="00560D0D"/>
    <w:rsid w:val="00565704"/>
    <w:rsid w:val="00566214"/>
    <w:rsid w:val="005668BB"/>
    <w:rsid w:val="00567E6D"/>
    <w:rsid w:val="0057211F"/>
    <w:rsid w:val="005801E3"/>
    <w:rsid w:val="00581ABC"/>
    <w:rsid w:val="0058771E"/>
    <w:rsid w:val="005911DB"/>
    <w:rsid w:val="00591A82"/>
    <w:rsid w:val="005921ED"/>
    <w:rsid w:val="00592F80"/>
    <w:rsid w:val="005936F8"/>
    <w:rsid w:val="0059394A"/>
    <w:rsid w:val="00596497"/>
    <w:rsid w:val="0059764F"/>
    <w:rsid w:val="005A02FE"/>
    <w:rsid w:val="005A0ECE"/>
    <w:rsid w:val="005A372D"/>
    <w:rsid w:val="005A404C"/>
    <w:rsid w:val="005A7623"/>
    <w:rsid w:val="005B2237"/>
    <w:rsid w:val="005C0201"/>
    <w:rsid w:val="005C3C23"/>
    <w:rsid w:val="005C68F9"/>
    <w:rsid w:val="005C7943"/>
    <w:rsid w:val="005C79E4"/>
    <w:rsid w:val="005D1625"/>
    <w:rsid w:val="005D4EE5"/>
    <w:rsid w:val="005E37A9"/>
    <w:rsid w:val="005E48EE"/>
    <w:rsid w:val="005E6C5A"/>
    <w:rsid w:val="005F1AF7"/>
    <w:rsid w:val="005F2DDE"/>
    <w:rsid w:val="005F2EF6"/>
    <w:rsid w:val="005F4269"/>
    <w:rsid w:val="005F54F5"/>
    <w:rsid w:val="00610C97"/>
    <w:rsid w:val="00613521"/>
    <w:rsid w:val="00621F3F"/>
    <w:rsid w:val="00631553"/>
    <w:rsid w:val="00631D1A"/>
    <w:rsid w:val="006353A4"/>
    <w:rsid w:val="006421C0"/>
    <w:rsid w:val="00643DDD"/>
    <w:rsid w:val="00651810"/>
    <w:rsid w:val="00657BDB"/>
    <w:rsid w:val="006614F9"/>
    <w:rsid w:val="0066256D"/>
    <w:rsid w:val="0066345A"/>
    <w:rsid w:val="00663D01"/>
    <w:rsid w:val="00665D92"/>
    <w:rsid w:val="00666FCE"/>
    <w:rsid w:val="00670DD9"/>
    <w:rsid w:val="00670DE0"/>
    <w:rsid w:val="00673CC2"/>
    <w:rsid w:val="0068190A"/>
    <w:rsid w:val="0068321C"/>
    <w:rsid w:val="00690271"/>
    <w:rsid w:val="00690FF4"/>
    <w:rsid w:val="00691AD6"/>
    <w:rsid w:val="00692C63"/>
    <w:rsid w:val="006A1579"/>
    <w:rsid w:val="006A2E7E"/>
    <w:rsid w:val="006A32D6"/>
    <w:rsid w:val="006A4827"/>
    <w:rsid w:val="006A6382"/>
    <w:rsid w:val="006B338E"/>
    <w:rsid w:val="006B5988"/>
    <w:rsid w:val="006B6464"/>
    <w:rsid w:val="006B6DEF"/>
    <w:rsid w:val="006C316D"/>
    <w:rsid w:val="006C4B00"/>
    <w:rsid w:val="006D221D"/>
    <w:rsid w:val="006D2418"/>
    <w:rsid w:val="006D3CED"/>
    <w:rsid w:val="006D6EBB"/>
    <w:rsid w:val="006E1D90"/>
    <w:rsid w:val="006E6B5B"/>
    <w:rsid w:val="006E70BE"/>
    <w:rsid w:val="006E7A70"/>
    <w:rsid w:val="007055AB"/>
    <w:rsid w:val="00710308"/>
    <w:rsid w:val="007223F0"/>
    <w:rsid w:val="00723750"/>
    <w:rsid w:val="00732EC1"/>
    <w:rsid w:val="00744EB2"/>
    <w:rsid w:val="0074519B"/>
    <w:rsid w:val="00745F95"/>
    <w:rsid w:val="00747651"/>
    <w:rsid w:val="00750D97"/>
    <w:rsid w:val="0075380C"/>
    <w:rsid w:val="00753BF9"/>
    <w:rsid w:val="007609CF"/>
    <w:rsid w:val="0076487C"/>
    <w:rsid w:val="00767522"/>
    <w:rsid w:val="00774AF8"/>
    <w:rsid w:val="0077651A"/>
    <w:rsid w:val="00776829"/>
    <w:rsid w:val="00780521"/>
    <w:rsid w:val="007829CE"/>
    <w:rsid w:val="00784A4E"/>
    <w:rsid w:val="00785C6F"/>
    <w:rsid w:val="00786CB5"/>
    <w:rsid w:val="00787435"/>
    <w:rsid w:val="00791F36"/>
    <w:rsid w:val="00792837"/>
    <w:rsid w:val="00795ADE"/>
    <w:rsid w:val="007A19B9"/>
    <w:rsid w:val="007A1CD1"/>
    <w:rsid w:val="007A3B77"/>
    <w:rsid w:val="007A3C6D"/>
    <w:rsid w:val="007A6FB0"/>
    <w:rsid w:val="007B6E80"/>
    <w:rsid w:val="007C365B"/>
    <w:rsid w:val="007C41B9"/>
    <w:rsid w:val="007C7424"/>
    <w:rsid w:val="007C7F12"/>
    <w:rsid w:val="007D6CFE"/>
    <w:rsid w:val="007D71E7"/>
    <w:rsid w:val="007D71FE"/>
    <w:rsid w:val="007E3CF4"/>
    <w:rsid w:val="007E4DF6"/>
    <w:rsid w:val="007E6B3A"/>
    <w:rsid w:val="007E7615"/>
    <w:rsid w:val="007F071A"/>
    <w:rsid w:val="007F131D"/>
    <w:rsid w:val="007F34BA"/>
    <w:rsid w:val="007F4751"/>
    <w:rsid w:val="007F6F7B"/>
    <w:rsid w:val="008028FA"/>
    <w:rsid w:val="00803564"/>
    <w:rsid w:val="008035D8"/>
    <w:rsid w:val="00805366"/>
    <w:rsid w:val="00813438"/>
    <w:rsid w:val="00816058"/>
    <w:rsid w:val="008227C8"/>
    <w:rsid w:val="00824547"/>
    <w:rsid w:val="00824D86"/>
    <w:rsid w:val="0083103D"/>
    <w:rsid w:val="008314E5"/>
    <w:rsid w:val="00833B4B"/>
    <w:rsid w:val="00835436"/>
    <w:rsid w:val="0083762E"/>
    <w:rsid w:val="00840EA7"/>
    <w:rsid w:val="00844C5B"/>
    <w:rsid w:val="008471F0"/>
    <w:rsid w:val="00852917"/>
    <w:rsid w:val="00854522"/>
    <w:rsid w:val="00854AE2"/>
    <w:rsid w:val="00856602"/>
    <w:rsid w:val="008637E0"/>
    <w:rsid w:val="00872C9A"/>
    <w:rsid w:val="00874D45"/>
    <w:rsid w:val="0088328C"/>
    <w:rsid w:val="008919C0"/>
    <w:rsid w:val="00891B5C"/>
    <w:rsid w:val="00895454"/>
    <w:rsid w:val="008A119F"/>
    <w:rsid w:val="008A21FC"/>
    <w:rsid w:val="008A2D24"/>
    <w:rsid w:val="008A6249"/>
    <w:rsid w:val="008A63FB"/>
    <w:rsid w:val="008B31BB"/>
    <w:rsid w:val="008B4A4D"/>
    <w:rsid w:val="008B5316"/>
    <w:rsid w:val="008B7D10"/>
    <w:rsid w:val="008C0DD4"/>
    <w:rsid w:val="008C6CC3"/>
    <w:rsid w:val="008C7213"/>
    <w:rsid w:val="008D4544"/>
    <w:rsid w:val="008D540A"/>
    <w:rsid w:val="008E3CCB"/>
    <w:rsid w:val="008E5134"/>
    <w:rsid w:val="008E54E7"/>
    <w:rsid w:val="008F0C61"/>
    <w:rsid w:val="008F4C76"/>
    <w:rsid w:val="00900DAC"/>
    <w:rsid w:val="009029F4"/>
    <w:rsid w:val="00911CA5"/>
    <w:rsid w:val="00913A42"/>
    <w:rsid w:val="009203FA"/>
    <w:rsid w:val="00926FDB"/>
    <w:rsid w:val="00931AE2"/>
    <w:rsid w:val="00936A11"/>
    <w:rsid w:val="00947C03"/>
    <w:rsid w:val="00951417"/>
    <w:rsid w:val="00954340"/>
    <w:rsid w:val="00961B03"/>
    <w:rsid w:val="009649EB"/>
    <w:rsid w:val="0096593D"/>
    <w:rsid w:val="00966ABB"/>
    <w:rsid w:val="00966BA3"/>
    <w:rsid w:val="00967149"/>
    <w:rsid w:val="00970F25"/>
    <w:rsid w:val="0097310D"/>
    <w:rsid w:val="00973242"/>
    <w:rsid w:val="00974A14"/>
    <w:rsid w:val="00975EE7"/>
    <w:rsid w:val="0097725C"/>
    <w:rsid w:val="00984641"/>
    <w:rsid w:val="00987F41"/>
    <w:rsid w:val="009912AA"/>
    <w:rsid w:val="00995BDB"/>
    <w:rsid w:val="009A16FC"/>
    <w:rsid w:val="009A4447"/>
    <w:rsid w:val="009A7CC8"/>
    <w:rsid w:val="009B0497"/>
    <w:rsid w:val="009B0D07"/>
    <w:rsid w:val="009B37C7"/>
    <w:rsid w:val="009C2289"/>
    <w:rsid w:val="009C6AFC"/>
    <w:rsid w:val="009D1FF8"/>
    <w:rsid w:val="009D5800"/>
    <w:rsid w:val="009E0B32"/>
    <w:rsid w:val="009E3ED1"/>
    <w:rsid w:val="009E4B9E"/>
    <w:rsid w:val="009E656D"/>
    <w:rsid w:val="009F14CC"/>
    <w:rsid w:val="009F159E"/>
    <w:rsid w:val="009F483A"/>
    <w:rsid w:val="009F5A29"/>
    <w:rsid w:val="00A0160D"/>
    <w:rsid w:val="00A04672"/>
    <w:rsid w:val="00A11C04"/>
    <w:rsid w:val="00A1296A"/>
    <w:rsid w:val="00A163BB"/>
    <w:rsid w:val="00A17023"/>
    <w:rsid w:val="00A207E9"/>
    <w:rsid w:val="00A213EA"/>
    <w:rsid w:val="00A21DB6"/>
    <w:rsid w:val="00A2558A"/>
    <w:rsid w:val="00A32127"/>
    <w:rsid w:val="00A40667"/>
    <w:rsid w:val="00A40D4F"/>
    <w:rsid w:val="00A4559C"/>
    <w:rsid w:val="00A460B3"/>
    <w:rsid w:val="00A46EF1"/>
    <w:rsid w:val="00A47967"/>
    <w:rsid w:val="00A52E6A"/>
    <w:rsid w:val="00A53448"/>
    <w:rsid w:val="00A544F7"/>
    <w:rsid w:val="00A577B8"/>
    <w:rsid w:val="00A67C19"/>
    <w:rsid w:val="00A710BC"/>
    <w:rsid w:val="00A80084"/>
    <w:rsid w:val="00A86AA4"/>
    <w:rsid w:val="00A8732F"/>
    <w:rsid w:val="00A87ABB"/>
    <w:rsid w:val="00A924FD"/>
    <w:rsid w:val="00A92500"/>
    <w:rsid w:val="00A93E3D"/>
    <w:rsid w:val="00A941D1"/>
    <w:rsid w:val="00A95469"/>
    <w:rsid w:val="00A96E25"/>
    <w:rsid w:val="00AA7154"/>
    <w:rsid w:val="00AA7C78"/>
    <w:rsid w:val="00AB6435"/>
    <w:rsid w:val="00AB681E"/>
    <w:rsid w:val="00AB7C23"/>
    <w:rsid w:val="00AC5B11"/>
    <w:rsid w:val="00AC6659"/>
    <w:rsid w:val="00AC6C09"/>
    <w:rsid w:val="00AD0CD8"/>
    <w:rsid w:val="00AD3208"/>
    <w:rsid w:val="00AD63C6"/>
    <w:rsid w:val="00AD7FEE"/>
    <w:rsid w:val="00AE07BF"/>
    <w:rsid w:val="00AF4944"/>
    <w:rsid w:val="00AF5056"/>
    <w:rsid w:val="00B17EB5"/>
    <w:rsid w:val="00B203AF"/>
    <w:rsid w:val="00B21D94"/>
    <w:rsid w:val="00B23C72"/>
    <w:rsid w:val="00B250AC"/>
    <w:rsid w:val="00B27E6D"/>
    <w:rsid w:val="00B27FAC"/>
    <w:rsid w:val="00B30D9F"/>
    <w:rsid w:val="00B31C21"/>
    <w:rsid w:val="00B3392E"/>
    <w:rsid w:val="00B3700D"/>
    <w:rsid w:val="00B40F5B"/>
    <w:rsid w:val="00B41C73"/>
    <w:rsid w:val="00B420DF"/>
    <w:rsid w:val="00B43419"/>
    <w:rsid w:val="00B46A6D"/>
    <w:rsid w:val="00B512DA"/>
    <w:rsid w:val="00B51ADF"/>
    <w:rsid w:val="00B53702"/>
    <w:rsid w:val="00B541F9"/>
    <w:rsid w:val="00B55D05"/>
    <w:rsid w:val="00B576D8"/>
    <w:rsid w:val="00B6014A"/>
    <w:rsid w:val="00B71B01"/>
    <w:rsid w:val="00B76AC1"/>
    <w:rsid w:val="00B77E59"/>
    <w:rsid w:val="00B80A46"/>
    <w:rsid w:val="00B82B4C"/>
    <w:rsid w:val="00B836A7"/>
    <w:rsid w:val="00B855FA"/>
    <w:rsid w:val="00B85999"/>
    <w:rsid w:val="00B9008A"/>
    <w:rsid w:val="00BA4623"/>
    <w:rsid w:val="00BA5F5B"/>
    <w:rsid w:val="00BA6D7B"/>
    <w:rsid w:val="00BB0DDD"/>
    <w:rsid w:val="00BB55CE"/>
    <w:rsid w:val="00BC0046"/>
    <w:rsid w:val="00BC09AD"/>
    <w:rsid w:val="00BC0D62"/>
    <w:rsid w:val="00BC2415"/>
    <w:rsid w:val="00BC4553"/>
    <w:rsid w:val="00BD0017"/>
    <w:rsid w:val="00BD2501"/>
    <w:rsid w:val="00BD363F"/>
    <w:rsid w:val="00BD4134"/>
    <w:rsid w:val="00BD4720"/>
    <w:rsid w:val="00BD4DB5"/>
    <w:rsid w:val="00BD6FB0"/>
    <w:rsid w:val="00BE1346"/>
    <w:rsid w:val="00BE34E6"/>
    <w:rsid w:val="00BE393E"/>
    <w:rsid w:val="00BE3F44"/>
    <w:rsid w:val="00BE73D0"/>
    <w:rsid w:val="00BF4B79"/>
    <w:rsid w:val="00C03D3E"/>
    <w:rsid w:val="00C05916"/>
    <w:rsid w:val="00C1662E"/>
    <w:rsid w:val="00C205D7"/>
    <w:rsid w:val="00C23154"/>
    <w:rsid w:val="00C25302"/>
    <w:rsid w:val="00C27601"/>
    <w:rsid w:val="00C27E1B"/>
    <w:rsid w:val="00C312FD"/>
    <w:rsid w:val="00C40E23"/>
    <w:rsid w:val="00C44C31"/>
    <w:rsid w:val="00C46082"/>
    <w:rsid w:val="00C470F7"/>
    <w:rsid w:val="00C50AAC"/>
    <w:rsid w:val="00C524C5"/>
    <w:rsid w:val="00C535FE"/>
    <w:rsid w:val="00C67D66"/>
    <w:rsid w:val="00C7214B"/>
    <w:rsid w:val="00C758EF"/>
    <w:rsid w:val="00C80BC0"/>
    <w:rsid w:val="00C87632"/>
    <w:rsid w:val="00C930D1"/>
    <w:rsid w:val="00C963B9"/>
    <w:rsid w:val="00C9668B"/>
    <w:rsid w:val="00CA18BE"/>
    <w:rsid w:val="00CA6D15"/>
    <w:rsid w:val="00CB4F4F"/>
    <w:rsid w:val="00CB77DE"/>
    <w:rsid w:val="00CC25E5"/>
    <w:rsid w:val="00CC6170"/>
    <w:rsid w:val="00CD2C76"/>
    <w:rsid w:val="00CD62A5"/>
    <w:rsid w:val="00CD6509"/>
    <w:rsid w:val="00CD7721"/>
    <w:rsid w:val="00CD7F78"/>
    <w:rsid w:val="00CE37B6"/>
    <w:rsid w:val="00CE5B46"/>
    <w:rsid w:val="00CF4A61"/>
    <w:rsid w:val="00D00A63"/>
    <w:rsid w:val="00D01953"/>
    <w:rsid w:val="00D0269F"/>
    <w:rsid w:val="00D04411"/>
    <w:rsid w:val="00D0472C"/>
    <w:rsid w:val="00D10BE7"/>
    <w:rsid w:val="00D172B7"/>
    <w:rsid w:val="00D24CD6"/>
    <w:rsid w:val="00D25324"/>
    <w:rsid w:val="00D2549E"/>
    <w:rsid w:val="00D30449"/>
    <w:rsid w:val="00D3353E"/>
    <w:rsid w:val="00D35E1E"/>
    <w:rsid w:val="00D4526B"/>
    <w:rsid w:val="00D45B8A"/>
    <w:rsid w:val="00D476DE"/>
    <w:rsid w:val="00D52CD5"/>
    <w:rsid w:val="00D55A64"/>
    <w:rsid w:val="00D565A8"/>
    <w:rsid w:val="00D613C3"/>
    <w:rsid w:val="00D66F1F"/>
    <w:rsid w:val="00D81458"/>
    <w:rsid w:val="00D8508B"/>
    <w:rsid w:val="00D856A1"/>
    <w:rsid w:val="00D90A08"/>
    <w:rsid w:val="00D93192"/>
    <w:rsid w:val="00D93222"/>
    <w:rsid w:val="00D93F2C"/>
    <w:rsid w:val="00D9585C"/>
    <w:rsid w:val="00D96F3F"/>
    <w:rsid w:val="00DA5392"/>
    <w:rsid w:val="00DB0608"/>
    <w:rsid w:val="00DB0B3D"/>
    <w:rsid w:val="00DB31D9"/>
    <w:rsid w:val="00DC0421"/>
    <w:rsid w:val="00DC46B9"/>
    <w:rsid w:val="00DD4C86"/>
    <w:rsid w:val="00DD5C4D"/>
    <w:rsid w:val="00DD6517"/>
    <w:rsid w:val="00DD6B62"/>
    <w:rsid w:val="00DE4981"/>
    <w:rsid w:val="00DE49D3"/>
    <w:rsid w:val="00DE560C"/>
    <w:rsid w:val="00DF0FA9"/>
    <w:rsid w:val="00DF771A"/>
    <w:rsid w:val="00E00ACD"/>
    <w:rsid w:val="00E06092"/>
    <w:rsid w:val="00E11EA0"/>
    <w:rsid w:val="00E14409"/>
    <w:rsid w:val="00E15741"/>
    <w:rsid w:val="00E179A4"/>
    <w:rsid w:val="00E20165"/>
    <w:rsid w:val="00E231EF"/>
    <w:rsid w:val="00E24707"/>
    <w:rsid w:val="00E27CB3"/>
    <w:rsid w:val="00E31CD9"/>
    <w:rsid w:val="00E320CD"/>
    <w:rsid w:val="00E34238"/>
    <w:rsid w:val="00E37106"/>
    <w:rsid w:val="00E37C2C"/>
    <w:rsid w:val="00E42AD3"/>
    <w:rsid w:val="00E5082D"/>
    <w:rsid w:val="00E53A1E"/>
    <w:rsid w:val="00E56903"/>
    <w:rsid w:val="00E57A34"/>
    <w:rsid w:val="00E625A0"/>
    <w:rsid w:val="00E62DF2"/>
    <w:rsid w:val="00E70E5C"/>
    <w:rsid w:val="00E71126"/>
    <w:rsid w:val="00E7320A"/>
    <w:rsid w:val="00E772FA"/>
    <w:rsid w:val="00E7768C"/>
    <w:rsid w:val="00E77BDE"/>
    <w:rsid w:val="00E80A02"/>
    <w:rsid w:val="00E91243"/>
    <w:rsid w:val="00E91694"/>
    <w:rsid w:val="00E91848"/>
    <w:rsid w:val="00E92C4A"/>
    <w:rsid w:val="00E92E80"/>
    <w:rsid w:val="00E9652D"/>
    <w:rsid w:val="00EA1760"/>
    <w:rsid w:val="00EA26E0"/>
    <w:rsid w:val="00EA687C"/>
    <w:rsid w:val="00EA687F"/>
    <w:rsid w:val="00EB3160"/>
    <w:rsid w:val="00EB3AE6"/>
    <w:rsid w:val="00EB61E6"/>
    <w:rsid w:val="00EB7A11"/>
    <w:rsid w:val="00EC4CEA"/>
    <w:rsid w:val="00ED0CE9"/>
    <w:rsid w:val="00ED0D23"/>
    <w:rsid w:val="00ED10A1"/>
    <w:rsid w:val="00EE0D66"/>
    <w:rsid w:val="00EE2721"/>
    <w:rsid w:val="00EE3A81"/>
    <w:rsid w:val="00EE3D3F"/>
    <w:rsid w:val="00EE4C20"/>
    <w:rsid w:val="00EE5E14"/>
    <w:rsid w:val="00EF414C"/>
    <w:rsid w:val="00EF586F"/>
    <w:rsid w:val="00F04729"/>
    <w:rsid w:val="00F11181"/>
    <w:rsid w:val="00F13C5F"/>
    <w:rsid w:val="00F15DE9"/>
    <w:rsid w:val="00F20367"/>
    <w:rsid w:val="00F27789"/>
    <w:rsid w:val="00F31212"/>
    <w:rsid w:val="00F32D94"/>
    <w:rsid w:val="00F337DF"/>
    <w:rsid w:val="00F36CEA"/>
    <w:rsid w:val="00F40C67"/>
    <w:rsid w:val="00F41547"/>
    <w:rsid w:val="00F4256F"/>
    <w:rsid w:val="00F42855"/>
    <w:rsid w:val="00F47478"/>
    <w:rsid w:val="00F51101"/>
    <w:rsid w:val="00F55F68"/>
    <w:rsid w:val="00F60754"/>
    <w:rsid w:val="00F61794"/>
    <w:rsid w:val="00F66BCC"/>
    <w:rsid w:val="00F67A9F"/>
    <w:rsid w:val="00F74C93"/>
    <w:rsid w:val="00F766B9"/>
    <w:rsid w:val="00F8116C"/>
    <w:rsid w:val="00F81BE3"/>
    <w:rsid w:val="00F8468D"/>
    <w:rsid w:val="00F84B0F"/>
    <w:rsid w:val="00F84E4D"/>
    <w:rsid w:val="00F969EF"/>
    <w:rsid w:val="00F96A64"/>
    <w:rsid w:val="00FA0440"/>
    <w:rsid w:val="00FA276A"/>
    <w:rsid w:val="00FA345F"/>
    <w:rsid w:val="00FA3A1B"/>
    <w:rsid w:val="00FA4471"/>
    <w:rsid w:val="00FB096A"/>
    <w:rsid w:val="00FB7584"/>
    <w:rsid w:val="00FB75CD"/>
    <w:rsid w:val="00FC0E9A"/>
    <w:rsid w:val="00FC3928"/>
    <w:rsid w:val="00FC4B24"/>
    <w:rsid w:val="00FC54E6"/>
    <w:rsid w:val="00FC7367"/>
    <w:rsid w:val="00FD3BB9"/>
    <w:rsid w:val="00FD678B"/>
    <w:rsid w:val="00FE14EE"/>
    <w:rsid w:val="00FE1D53"/>
    <w:rsid w:val="00FE7832"/>
    <w:rsid w:val="00FF118A"/>
    <w:rsid w:val="00FF378A"/>
    <w:rsid w:val="00FF4F43"/>
    <w:rsid w:val="00FF5A8E"/>
    <w:rsid w:val="03886C47"/>
    <w:rsid w:val="053B6044"/>
    <w:rsid w:val="0719A276"/>
    <w:rsid w:val="08110A89"/>
    <w:rsid w:val="0830BC11"/>
    <w:rsid w:val="09E0C991"/>
    <w:rsid w:val="0A5C6B56"/>
    <w:rsid w:val="0BAC24D2"/>
    <w:rsid w:val="0BB98AAE"/>
    <w:rsid w:val="0C36C453"/>
    <w:rsid w:val="0CEB04D7"/>
    <w:rsid w:val="10ACD6D5"/>
    <w:rsid w:val="11E5BDD1"/>
    <w:rsid w:val="134C8C83"/>
    <w:rsid w:val="172FBEC3"/>
    <w:rsid w:val="1DCF27EE"/>
    <w:rsid w:val="1E274549"/>
    <w:rsid w:val="1ECA52AE"/>
    <w:rsid w:val="1EF32A2E"/>
    <w:rsid w:val="20B3761B"/>
    <w:rsid w:val="21A4D9BB"/>
    <w:rsid w:val="22AEEACB"/>
    <w:rsid w:val="23E7684C"/>
    <w:rsid w:val="26F14381"/>
    <w:rsid w:val="2780968E"/>
    <w:rsid w:val="2782A57D"/>
    <w:rsid w:val="2832A071"/>
    <w:rsid w:val="2A0C20A4"/>
    <w:rsid w:val="3042B067"/>
    <w:rsid w:val="35112379"/>
    <w:rsid w:val="379D4F0E"/>
    <w:rsid w:val="3822CFD8"/>
    <w:rsid w:val="3B1B888A"/>
    <w:rsid w:val="3CADC921"/>
    <w:rsid w:val="3D6688B6"/>
    <w:rsid w:val="3DA5E743"/>
    <w:rsid w:val="3DE49AB4"/>
    <w:rsid w:val="3FABC8B2"/>
    <w:rsid w:val="4081A9BC"/>
    <w:rsid w:val="436B1A66"/>
    <w:rsid w:val="44694572"/>
    <w:rsid w:val="45BE0E96"/>
    <w:rsid w:val="4663B23B"/>
    <w:rsid w:val="470B7AB1"/>
    <w:rsid w:val="494B46A0"/>
    <w:rsid w:val="49717DDF"/>
    <w:rsid w:val="5019F826"/>
    <w:rsid w:val="5047C14F"/>
    <w:rsid w:val="518CBC85"/>
    <w:rsid w:val="525F14B4"/>
    <w:rsid w:val="568EDBED"/>
    <w:rsid w:val="57C68EBC"/>
    <w:rsid w:val="59A14BFD"/>
    <w:rsid w:val="5A457173"/>
    <w:rsid w:val="5ABE3757"/>
    <w:rsid w:val="5B1718D0"/>
    <w:rsid w:val="5D43EB9F"/>
    <w:rsid w:val="5F37F170"/>
    <w:rsid w:val="5F37FBEF"/>
    <w:rsid w:val="613DAFEA"/>
    <w:rsid w:val="6236B198"/>
    <w:rsid w:val="62820402"/>
    <w:rsid w:val="65570D7C"/>
    <w:rsid w:val="65D2E8C8"/>
    <w:rsid w:val="67264D16"/>
    <w:rsid w:val="67A2D776"/>
    <w:rsid w:val="67DADD02"/>
    <w:rsid w:val="682FBD1E"/>
    <w:rsid w:val="69BC820B"/>
    <w:rsid w:val="6C18F548"/>
    <w:rsid w:val="6D8BCFD9"/>
    <w:rsid w:val="6F0BE36D"/>
    <w:rsid w:val="6FBC1A24"/>
    <w:rsid w:val="70532BE7"/>
    <w:rsid w:val="70B793CF"/>
    <w:rsid w:val="7395782F"/>
    <w:rsid w:val="75568B5D"/>
    <w:rsid w:val="776DD14C"/>
    <w:rsid w:val="7814BD11"/>
    <w:rsid w:val="7866356F"/>
    <w:rsid w:val="797B7C47"/>
    <w:rsid w:val="79EA7047"/>
    <w:rsid w:val="7A9F0035"/>
    <w:rsid w:val="7AFF4995"/>
    <w:rsid w:val="7C0EAC73"/>
    <w:rsid w:val="7CB4D0F6"/>
    <w:rsid w:val="7E9902D0"/>
    <w:rsid w:val="7EFF6C4D"/>
    <w:rsid w:val="7F000DA8"/>
    <w:rsid w:val="7F0E32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52AE"/>
  <w15:chartTrackingRefBased/>
  <w15:docId w15:val="{100D1C9B-C727-45AF-9B15-BEAA88A0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4B6C80"/>
    <w:rPr>
      <w:color w:val="605E5C"/>
      <w:shd w:val="clear" w:color="auto" w:fill="E1DFDD"/>
    </w:rPr>
  </w:style>
  <w:style w:type="character" w:styleId="PlaceholderText">
    <w:name w:val="Placeholder Text"/>
    <w:basedOn w:val="DefaultParagraphFont"/>
    <w:uiPriority w:val="99"/>
    <w:semiHidden/>
    <w:rsid w:val="00891B5C"/>
    <w:rPr>
      <w:color w:val="808080"/>
    </w:rPr>
  </w:style>
  <w:style w:type="paragraph" w:styleId="ListParagraph">
    <w:name w:val="List Paragraph"/>
    <w:basedOn w:val="Normal"/>
    <w:uiPriority w:val="34"/>
    <w:qFormat/>
    <w:rsid w:val="000019B7"/>
    <w:pPr>
      <w:ind w:left="720"/>
      <w:contextualSpacing/>
    </w:pPr>
  </w:style>
  <w:style w:type="paragraph" w:customStyle="1" w:styleId="paragraph">
    <w:name w:val="paragraph"/>
    <w:basedOn w:val="Normal"/>
    <w:rsid w:val="00B512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512DA"/>
  </w:style>
  <w:style w:type="character" w:customStyle="1" w:styleId="normaltextrun">
    <w:name w:val="normaltextrun"/>
    <w:basedOn w:val="DefaultParagraphFont"/>
    <w:rsid w:val="00B512DA"/>
  </w:style>
  <w:style w:type="paragraph" w:styleId="BalloonText">
    <w:name w:val="Balloon Text"/>
    <w:basedOn w:val="Normal"/>
    <w:link w:val="BalloonTextChar"/>
    <w:uiPriority w:val="99"/>
    <w:semiHidden/>
    <w:unhideWhenUsed/>
    <w:rsid w:val="008B531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531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44C31"/>
    <w:rPr>
      <w:sz w:val="16"/>
      <w:szCs w:val="16"/>
    </w:rPr>
  </w:style>
  <w:style w:type="paragraph" w:styleId="CommentText">
    <w:name w:val="annotation text"/>
    <w:basedOn w:val="Normal"/>
    <w:link w:val="CommentTextChar"/>
    <w:uiPriority w:val="99"/>
    <w:semiHidden/>
    <w:unhideWhenUsed/>
    <w:rsid w:val="00C44C31"/>
    <w:pPr>
      <w:spacing w:line="240" w:lineRule="auto"/>
    </w:pPr>
    <w:rPr>
      <w:sz w:val="20"/>
      <w:szCs w:val="20"/>
    </w:rPr>
  </w:style>
  <w:style w:type="character" w:customStyle="1" w:styleId="CommentTextChar">
    <w:name w:val="Comment Text Char"/>
    <w:basedOn w:val="DefaultParagraphFont"/>
    <w:link w:val="CommentText"/>
    <w:uiPriority w:val="99"/>
    <w:semiHidden/>
    <w:rsid w:val="00C44C31"/>
    <w:rPr>
      <w:sz w:val="20"/>
      <w:szCs w:val="20"/>
    </w:rPr>
  </w:style>
  <w:style w:type="paragraph" w:styleId="CommentSubject">
    <w:name w:val="annotation subject"/>
    <w:basedOn w:val="CommentText"/>
    <w:next w:val="CommentText"/>
    <w:link w:val="CommentSubjectChar"/>
    <w:uiPriority w:val="99"/>
    <w:semiHidden/>
    <w:unhideWhenUsed/>
    <w:rsid w:val="00C44C31"/>
    <w:rPr>
      <w:b/>
      <w:bCs/>
    </w:rPr>
  </w:style>
  <w:style w:type="character" w:customStyle="1" w:styleId="CommentSubjectChar">
    <w:name w:val="Comment Subject Char"/>
    <w:basedOn w:val="CommentTextChar"/>
    <w:link w:val="CommentSubject"/>
    <w:uiPriority w:val="99"/>
    <w:semiHidden/>
    <w:rsid w:val="00C44C31"/>
    <w:rPr>
      <w:b/>
      <w:bCs/>
      <w:sz w:val="20"/>
      <w:szCs w:val="20"/>
    </w:rPr>
  </w:style>
  <w:style w:type="paragraph" w:styleId="Revision">
    <w:name w:val="Revision"/>
    <w:hidden/>
    <w:uiPriority w:val="99"/>
    <w:semiHidden/>
    <w:rsid w:val="00447A35"/>
    <w:pPr>
      <w:spacing w:after="0" w:line="240" w:lineRule="auto"/>
    </w:pPr>
  </w:style>
  <w:style w:type="character" w:styleId="FollowedHyperlink">
    <w:name w:val="FollowedHyperlink"/>
    <w:basedOn w:val="DefaultParagraphFont"/>
    <w:uiPriority w:val="99"/>
    <w:semiHidden/>
    <w:unhideWhenUsed/>
    <w:rsid w:val="005A02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14670">
      <w:bodyDiv w:val="1"/>
      <w:marLeft w:val="0"/>
      <w:marRight w:val="0"/>
      <w:marTop w:val="0"/>
      <w:marBottom w:val="0"/>
      <w:divBdr>
        <w:top w:val="none" w:sz="0" w:space="0" w:color="auto"/>
        <w:left w:val="none" w:sz="0" w:space="0" w:color="auto"/>
        <w:bottom w:val="none" w:sz="0" w:space="0" w:color="auto"/>
        <w:right w:val="none" w:sz="0" w:space="0" w:color="auto"/>
      </w:divBdr>
    </w:div>
    <w:div w:id="264919354">
      <w:bodyDiv w:val="1"/>
      <w:marLeft w:val="0"/>
      <w:marRight w:val="0"/>
      <w:marTop w:val="0"/>
      <w:marBottom w:val="0"/>
      <w:divBdr>
        <w:top w:val="none" w:sz="0" w:space="0" w:color="auto"/>
        <w:left w:val="none" w:sz="0" w:space="0" w:color="auto"/>
        <w:bottom w:val="none" w:sz="0" w:space="0" w:color="auto"/>
        <w:right w:val="none" w:sz="0" w:space="0" w:color="auto"/>
      </w:divBdr>
    </w:div>
    <w:div w:id="499276951">
      <w:bodyDiv w:val="1"/>
      <w:marLeft w:val="0"/>
      <w:marRight w:val="0"/>
      <w:marTop w:val="0"/>
      <w:marBottom w:val="0"/>
      <w:divBdr>
        <w:top w:val="none" w:sz="0" w:space="0" w:color="auto"/>
        <w:left w:val="none" w:sz="0" w:space="0" w:color="auto"/>
        <w:bottom w:val="none" w:sz="0" w:space="0" w:color="auto"/>
        <w:right w:val="none" w:sz="0" w:space="0" w:color="auto"/>
      </w:divBdr>
    </w:div>
    <w:div w:id="579562160">
      <w:bodyDiv w:val="1"/>
      <w:marLeft w:val="0"/>
      <w:marRight w:val="0"/>
      <w:marTop w:val="0"/>
      <w:marBottom w:val="0"/>
      <w:divBdr>
        <w:top w:val="none" w:sz="0" w:space="0" w:color="auto"/>
        <w:left w:val="none" w:sz="0" w:space="0" w:color="auto"/>
        <w:bottom w:val="none" w:sz="0" w:space="0" w:color="auto"/>
        <w:right w:val="none" w:sz="0" w:space="0" w:color="auto"/>
      </w:divBdr>
    </w:div>
    <w:div w:id="1473794498">
      <w:bodyDiv w:val="1"/>
      <w:marLeft w:val="0"/>
      <w:marRight w:val="0"/>
      <w:marTop w:val="0"/>
      <w:marBottom w:val="0"/>
      <w:divBdr>
        <w:top w:val="none" w:sz="0" w:space="0" w:color="auto"/>
        <w:left w:val="none" w:sz="0" w:space="0" w:color="auto"/>
        <w:bottom w:val="none" w:sz="0" w:space="0" w:color="auto"/>
        <w:right w:val="none" w:sz="0" w:space="0" w:color="auto"/>
      </w:divBdr>
    </w:div>
    <w:div w:id="1479498510">
      <w:bodyDiv w:val="1"/>
      <w:marLeft w:val="0"/>
      <w:marRight w:val="0"/>
      <w:marTop w:val="0"/>
      <w:marBottom w:val="0"/>
      <w:divBdr>
        <w:top w:val="none" w:sz="0" w:space="0" w:color="auto"/>
        <w:left w:val="none" w:sz="0" w:space="0" w:color="auto"/>
        <w:bottom w:val="none" w:sz="0" w:space="0" w:color="auto"/>
        <w:right w:val="none" w:sz="0" w:space="0" w:color="auto"/>
      </w:divBdr>
    </w:div>
    <w:div w:id="1571647759">
      <w:bodyDiv w:val="1"/>
      <w:marLeft w:val="0"/>
      <w:marRight w:val="0"/>
      <w:marTop w:val="0"/>
      <w:marBottom w:val="0"/>
      <w:divBdr>
        <w:top w:val="none" w:sz="0" w:space="0" w:color="auto"/>
        <w:left w:val="none" w:sz="0" w:space="0" w:color="auto"/>
        <w:bottom w:val="none" w:sz="0" w:space="0" w:color="auto"/>
        <w:right w:val="none" w:sz="0" w:space="0" w:color="auto"/>
      </w:divBdr>
      <w:divsChild>
        <w:div w:id="87896920">
          <w:marLeft w:val="0"/>
          <w:marRight w:val="0"/>
          <w:marTop w:val="0"/>
          <w:marBottom w:val="0"/>
          <w:divBdr>
            <w:top w:val="none" w:sz="0" w:space="0" w:color="auto"/>
            <w:left w:val="none" w:sz="0" w:space="0" w:color="auto"/>
            <w:bottom w:val="none" w:sz="0" w:space="0" w:color="auto"/>
            <w:right w:val="none" w:sz="0" w:space="0" w:color="auto"/>
          </w:divBdr>
        </w:div>
        <w:div w:id="1008870808">
          <w:marLeft w:val="0"/>
          <w:marRight w:val="0"/>
          <w:marTop w:val="0"/>
          <w:marBottom w:val="0"/>
          <w:divBdr>
            <w:top w:val="none" w:sz="0" w:space="0" w:color="auto"/>
            <w:left w:val="none" w:sz="0" w:space="0" w:color="auto"/>
            <w:bottom w:val="none" w:sz="0" w:space="0" w:color="auto"/>
            <w:right w:val="none" w:sz="0" w:space="0" w:color="auto"/>
          </w:divBdr>
        </w:div>
      </w:divsChild>
    </w:div>
    <w:div w:id="1605578093">
      <w:bodyDiv w:val="1"/>
      <w:marLeft w:val="0"/>
      <w:marRight w:val="0"/>
      <w:marTop w:val="0"/>
      <w:marBottom w:val="0"/>
      <w:divBdr>
        <w:top w:val="none" w:sz="0" w:space="0" w:color="auto"/>
        <w:left w:val="none" w:sz="0" w:space="0" w:color="auto"/>
        <w:bottom w:val="none" w:sz="0" w:space="0" w:color="auto"/>
        <w:right w:val="none" w:sz="0" w:space="0" w:color="auto"/>
      </w:divBdr>
    </w:div>
    <w:div w:id="1744572080">
      <w:bodyDiv w:val="1"/>
      <w:marLeft w:val="0"/>
      <w:marRight w:val="0"/>
      <w:marTop w:val="0"/>
      <w:marBottom w:val="0"/>
      <w:divBdr>
        <w:top w:val="none" w:sz="0" w:space="0" w:color="auto"/>
        <w:left w:val="none" w:sz="0" w:space="0" w:color="auto"/>
        <w:bottom w:val="none" w:sz="0" w:space="0" w:color="auto"/>
        <w:right w:val="none" w:sz="0" w:space="0" w:color="auto"/>
      </w:divBdr>
    </w:div>
    <w:div w:id="1851486315">
      <w:bodyDiv w:val="1"/>
      <w:marLeft w:val="0"/>
      <w:marRight w:val="0"/>
      <w:marTop w:val="0"/>
      <w:marBottom w:val="0"/>
      <w:divBdr>
        <w:top w:val="none" w:sz="0" w:space="0" w:color="auto"/>
        <w:left w:val="none" w:sz="0" w:space="0" w:color="auto"/>
        <w:bottom w:val="none" w:sz="0" w:space="0" w:color="auto"/>
        <w:right w:val="none" w:sz="0" w:space="0" w:color="auto"/>
      </w:divBdr>
    </w:div>
    <w:div w:id="1872718220">
      <w:bodyDiv w:val="1"/>
      <w:marLeft w:val="0"/>
      <w:marRight w:val="0"/>
      <w:marTop w:val="0"/>
      <w:marBottom w:val="0"/>
      <w:divBdr>
        <w:top w:val="none" w:sz="0" w:space="0" w:color="auto"/>
        <w:left w:val="none" w:sz="0" w:space="0" w:color="auto"/>
        <w:bottom w:val="none" w:sz="0" w:space="0" w:color="auto"/>
        <w:right w:val="none" w:sz="0" w:space="0" w:color="auto"/>
      </w:divBdr>
    </w:div>
    <w:div w:id="211801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mor_dealmeida@uml.edu"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ack_Kennedy@student.uml.edu" TargetMode="External"/><Relationship Id="rId12" Type="http://schemas.microsoft.com/office/2016/09/relationships/commentsIds" Target="commentsIds.xml"/><Relationship Id="rId17" Type="http://schemas.openxmlformats.org/officeDocument/2006/relationships/hyperlink" Target="https://cortix.org"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mailto:Nikolaus_Kemper@student.uml.edu"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1BB2E-E3AB-4498-A99B-822B10D51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1500</Words>
  <Characters>8556</Characters>
  <Application>Microsoft Office Word</Application>
  <DocSecurity>0</DocSecurity>
  <Lines>71</Lines>
  <Paragraphs>20</Paragraphs>
  <ScaleCrop>false</ScaleCrop>
  <Company/>
  <LinksUpToDate>false</LinksUpToDate>
  <CharactersWithSpaces>10036</CharactersWithSpaces>
  <SharedDoc>false</SharedDoc>
  <HLinks>
    <vt:vector size="24" baseType="variant">
      <vt:variant>
        <vt:i4>7995492</vt:i4>
      </vt:variant>
      <vt:variant>
        <vt:i4>9</vt:i4>
      </vt:variant>
      <vt:variant>
        <vt:i4>0</vt:i4>
      </vt:variant>
      <vt:variant>
        <vt:i4>5</vt:i4>
      </vt:variant>
      <vt:variant>
        <vt:lpwstr>https://cortix.org/</vt:lpwstr>
      </vt:variant>
      <vt:variant>
        <vt:lpwstr/>
      </vt:variant>
      <vt:variant>
        <vt:i4>2555944</vt:i4>
      </vt:variant>
      <vt:variant>
        <vt:i4>6</vt:i4>
      </vt:variant>
      <vt:variant>
        <vt:i4>0</vt:i4>
      </vt:variant>
      <vt:variant>
        <vt:i4>5</vt:i4>
      </vt:variant>
      <vt:variant>
        <vt:lpwstr>mailto:valmor_dealmeida@uml.edu</vt:lpwstr>
      </vt:variant>
      <vt:variant>
        <vt:lpwstr/>
      </vt:variant>
      <vt:variant>
        <vt:i4>7077938</vt:i4>
      </vt:variant>
      <vt:variant>
        <vt:i4>3</vt:i4>
      </vt:variant>
      <vt:variant>
        <vt:i4>0</vt:i4>
      </vt:variant>
      <vt:variant>
        <vt:i4>5</vt:i4>
      </vt:variant>
      <vt:variant>
        <vt:lpwstr>mailto:Jack_Kennedy@student.uml.edu</vt:lpwstr>
      </vt:variant>
      <vt:variant>
        <vt:lpwstr/>
      </vt:variant>
      <vt:variant>
        <vt:i4>5767178</vt:i4>
      </vt:variant>
      <vt:variant>
        <vt:i4>0</vt:i4>
      </vt:variant>
      <vt:variant>
        <vt:i4>0</vt:i4>
      </vt:variant>
      <vt:variant>
        <vt:i4>5</vt:i4>
      </vt:variant>
      <vt:variant>
        <vt:lpwstr>mailto:Nikolaus_Kemper@student.uml.edu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Kemper, Nikolaus R</dc:creator>
  <cp:keywords/>
  <dc:description/>
  <cp:lastModifiedBy>Kennedy, Jack J</cp:lastModifiedBy>
  <cp:revision>2</cp:revision>
  <dcterms:created xsi:type="dcterms:W3CDTF">2021-03-16T00:42:00Z</dcterms:created>
  <dcterms:modified xsi:type="dcterms:W3CDTF">2021-03-16T00:42:00Z</dcterms:modified>
</cp:coreProperties>
</file>